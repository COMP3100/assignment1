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FC1" w:rsidRPr="006057DC" w:rsidRDefault="00FC6C64" w:rsidP="00C3253E">
      <w:pPr>
        <w:pStyle w:val="Heading1"/>
        <w:rPr>
          <w:rFonts w:ascii="Courier New" w:eastAsia="Times New Roman" w:hAnsi="Courier New" w:cs="Courier New"/>
          <w:b/>
          <w:bCs/>
          <w:sz w:val="36"/>
          <w:szCs w:val="36"/>
          <w:lang w:eastAsia="en-AU"/>
        </w:rPr>
      </w:pPr>
      <w:r w:rsidRPr="006057DC">
        <w:rPr>
          <w:rFonts w:ascii="Courier New" w:eastAsia="Times New Roman" w:hAnsi="Courier New" w:cs="Courier New"/>
          <w:b/>
          <w:bCs/>
          <w:noProof/>
          <w:color w:val="1F3864" w:themeColor="accent1" w:themeShade="80"/>
          <w:sz w:val="36"/>
          <w:szCs w:val="36"/>
          <w:lang w:eastAsia="en-AU"/>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520700</wp:posOffset>
                </wp:positionV>
                <wp:extent cx="6197600" cy="12700"/>
                <wp:effectExtent l="0" t="0" r="31750" b="25400"/>
                <wp:wrapNone/>
                <wp:docPr id="1" name="Straight Connector 1"/>
                <wp:cNvGraphicFramePr/>
                <a:graphic xmlns:a="http://schemas.openxmlformats.org/drawingml/2006/main">
                  <a:graphicData uri="http://schemas.microsoft.com/office/word/2010/wordprocessingShape">
                    <wps:wsp>
                      <wps:cNvCnPr/>
                      <wps:spPr>
                        <a:xfrm flipV="1">
                          <a:off x="0" y="0"/>
                          <a:ext cx="6197600" cy="12700"/>
                        </a:xfrm>
                        <a:prstGeom prst="line">
                          <a:avLst/>
                        </a:prstGeom>
                        <a:ln>
                          <a:solidFill>
                            <a:schemeClr val="accent1">
                              <a:lumMod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43250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41pt" to="4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" strokecolor="#1f3763 [1604]" strokeweight="1pt">
                <v:stroke joinstyle="miter"/>
              </v:line>
            </w:pict>
          </mc:Fallback>
        </mc:AlternateContent>
      </w:r>
      <w:r w:rsidR="00560FC1" w:rsidRPr="006057DC">
        <w:rPr>
          <w:rFonts w:ascii="Courier New" w:eastAsia="Times New Roman" w:hAnsi="Courier New" w:cs="Courier New"/>
          <w:b/>
          <w:bCs/>
          <w:sz w:val="36"/>
          <w:szCs w:val="36"/>
          <w:lang w:eastAsia="en-AU"/>
        </w:rPr>
        <w:t>TASK MANAGEMET FOR DISTRIBUTED SYSTEMS</w:t>
      </w:r>
    </w:p>
    <w:p w:rsidR="00C3253E" w:rsidRPr="006057DC" w:rsidRDefault="00C3253E" w:rsidP="006057DC">
      <w:pPr>
        <w:rPr>
          <w:rFonts w:ascii="Courier New" w:eastAsia="Times New Roman" w:hAnsi="Courier New" w:cs="Courier New"/>
          <w:lang w:eastAsia="en-AU"/>
        </w:rPr>
      </w:pPr>
    </w:p>
    <w:p w:rsidR="006057DC" w:rsidRPr="006057DC" w:rsidDel="00C3253E" w:rsidRDefault="006057DC" w:rsidP="006057DC">
      <w:pPr>
        <w:rPr>
          <w:del w:id="0" w:author="Siobhan O'Malley" w:date="2020-03-19T14:58:00Z"/>
          <w:rFonts w:ascii="Courier New" w:hAnsi="Courier New" w:cs="Courier New"/>
          <w:lang w:eastAsia="en-AU"/>
          <w:rPrChange w:id="1" w:author="Siobhan O'Malley" w:date="2020-03-19T14:58:00Z">
            <w:rPr>
              <w:del w:id="2" w:author="Siobhan O'Malley" w:date="2020-03-19T14:58:00Z"/>
              <w:rFonts w:eastAsia="Times New Roman"/>
              <w:lang w:eastAsia="en-AU"/>
            </w:rPr>
          </w:rPrChange>
        </w:rPr>
        <w:pPrChange w:id="3" w:author="Siobhan O'Malley" w:date="2020-03-19T14:58:00Z">
          <w:pPr>
            <w:pStyle w:val="Heading2"/>
          </w:pPr>
        </w:pPrChange>
      </w:pPr>
    </w:p>
    <w:p w:rsidR="00560FC1" w:rsidRPr="006057DC" w:rsidRDefault="00560FC1" w:rsidP="00C3253E">
      <w:pPr>
        <w:pStyle w:val="Heading2"/>
        <w:jc w:val="left"/>
        <w:rPr>
          <w:rFonts w:ascii="Courier New" w:eastAsia="Times New Roman" w:hAnsi="Courier New" w:cs="Courier New"/>
          <w:b/>
          <w:bCs/>
          <w:color w:val="1F3864" w:themeColor="accent1" w:themeShade="80"/>
          <w:sz w:val="28"/>
          <w:szCs w:val="28"/>
          <w:lang w:eastAsia="en-AU"/>
          <w:rPrChange w:id="4" w:author="Siobhan O'Malley" w:date="2020-03-19T14:58:00Z">
            <w:rPr>
              <w:rFonts w:eastAsia="Times New Roman"/>
              <w:lang w:eastAsia="en-AU"/>
            </w:rPr>
          </w:rPrChange>
        </w:rPr>
        <w:pPrChange w:id="5" w:author="Siobhan O'Malley" w:date="2020-03-19T14:58:00Z">
          <w:pPr>
            <w:pStyle w:val="Heading2"/>
          </w:pPr>
        </w:pPrChange>
      </w:pPr>
      <w:r w:rsidRPr="006057DC">
        <w:rPr>
          <w:rFonts w:ascii="Courier New" w:eastAsia="Times New Roman" w:hAnsi="Courier New" w:cs="Courier New"/>
          <w:b/>
          <w:bCs/>
          <w:color w:val="1F3864" w:themeColor="accent1" w:themeShade="80"/>
          <w:sz w:val="28"/>
          <w:szCs w:val="28"/>
          <w:lang w:eastAsia="en-AU"/>
          <w:rPrChange w:id="6" w:author="Siobhan O'Malley" w:date="2020-03-19T14:58:00Z">
            <w:rPr>
              <w:rFonts w:eastAsia="Times New Roman"/>
              <w:lang w:eastAsia="en-AU"/>
            </w:rPr>
          </w:rPrChange>
        </w:rPr>
        <w:t>INTRODUCTION</w:t>
      </w:r>
    </w:p>
    <w:p w:rsidR="00FC6C64" w:rsidRDefault="00B56211" w:rsidP="00C3253E">
      <w:pPr>
        <w:rPr>
          <w:rFonts w:ascii="Courier New" w:eastAsia="Times New Roman" w:hAnsi="Courier New" w:cs="Courier New"/>
          <w:sz w:val="24"/>
          <w:szCs w:val="24"/>
          <w:lang w:eastAsia="en-AU"/>
        </w:rPr>
      </w:pPr>
      <w:r>
        <w:rPr>
          <w:rFonts w:ascii="Courier New" w:eastAsia="Times New Roman" w:hAnsi="Courier New" w:cs="Courier New"/>
          <w:sz w:val="24"/>
          <w:szCs w:val="24"/>
          <w:lang w:eastAsia="en-AU"/>
        </w:rPr>
        <w:t xml:space="preserve">This project is about simulating </w:t>
      </w:r>
      <w:r w:rsidR="00644FEE">
        <w:rPr>
          <w:rFonts w:ascii="Courier New" w:eastAsia="Times New Roman" w:hAnsi="Courier New" w:cs="Courier New"/>
          <w:sz w:val="24"/>
          <w:szCs w:val="24"/>
          <w:lang w:eastAsia="en-AU"/>
        </w:rPr>
        <w:t xml:space="preserve">real world cloud computing. The requirements include </w:t>
      </w:r>
      <w:r>
        <w:rPr>
          <w:rFonts w:ascii="Courier New" w:eastAsia="Times New Roman" w:hAnsi="Courier New" w:cs="Courier New"/>
          <w:sz w:val="24"/>
          <w:szCs w:val="24"/>
          <w:lang w:eastAsia="en-AU"/>
        </w:rPr>
        <w:t>design and implement</w:t>
      </w:r>
      <w:r w:rsidR="00644FEE">
        <w:rPr>
          <w:rFonts w:ascii="Courier New" w:eastAsia="Times New Roman" w:hAnsi="Courier New" w:cs="Courier New"/>
          <w:sz w:val="24"/>
          <w:szCs w:val="24"/>
          <w:lang w:eastAsia="en-AU"/>
        </w:rPr>
        <w:t>ation</w:t>
      </w:r>
      <w:r w:rsidR="00B10494">
        <w:rPr>
          <w:rFonts w:ascii="Courier New" w:eastAsia="Times New Roman" w:hAnsi="Courier New" w:cs="Courier New"/>
          <w:sz w:val="24"/>
          <w:szCs w:val="24"/>
          <w:lang w:eastAsia="en-AU"/>
        </w:rPr>
        <w:t xml:space="preserve"> of</w:t>
      </w:r>
      <w:r>
        <w:rPr>
          <w:rFonts w:ascii="Courier New" w:eastAsia="Times New Roman" w:hAnsi="Courier New" w:cs="Courier New"/>
          <w:sz w:val="24"/>
          <w:szCs w:val="24"/>
          <w:lang w:eastAsia="en-AU"/>
        </w:rPr>
        <w:t xml:space="preserve"> a smart, and relatively cost</w:t>
      </w:r>
      <w:r w:rsidR="00C833DC">
        <w:rPr>
          <w:rFonts w:ascii="Courier New" w:eastAsia="Times New Roman" w:hAnsi="Courier New" w:cs="Courier New"/>
          <w:sz w:val="24"/>
          <w:szCs w:val="24"/>
          <w:lang w:eastAsia="en-AU"/>
        </w:rPr>
        <w:t>-</w:t>
      </w:r>
      <w:r>
        <w:rPr>
          <w:rFonts w:ascii="Courier New" w:eastAsia="Times New Roman" w:hAnsi="Courier New" w:cs="Courier New"/>
          <w:sz w:val="24"/>
          <w:szCs w:val="24"/>
          <w:lang w:eastAsia="en-AU"/>
        </w:rPr>
        <w:t xml:space="preserve">effective job scheduler. </w:t>
      </w:r>
      <w:r w:rsidR="00431B83">
        <w:rPr>
          <w:rFonts w:ascii="Courier New" w:eastAsia="Times New Roman" w:hAnsi="Courier New" w:cs="Courier New"/>
          <w:sz w:val="24"/>
          <w:szCs w:val="24"/>
          <w:lang w:eastAsia="en-AU"/>
        </w:rPr>
        <w:t xml:space="preserve">The job scheduler must actively take into account the available resources and the run time of each job. Specifically, the CPU power, varying levels of memory and storage, and the run cost of the available resources must be considered.  </w:t>
      </w:r>
    </w:p>
    <w:p w:rsidR="00431B83" w:rsidRPr="00431B83" w:rsidRDefault="00431B83" w:rsidP="00431B83">
      <w:pPr>
        <w:rPr>
          <w:rFonts w:ascii="Courier New" w:eastAsia="Times New Roman" w:hAnsi="Courier New" w:cs="Courier New"/>
          <w:sz w:val="24"/>
          <w:szCs w:val="24"/>
          <w:lang w:eastAsia="en-AU"/>
        </w:rPr>
      </w:pPr>
    </w:p>
    <w:p w:rsidR="00560FC1" w:rsidRPr="006057DC" w:rsidRDefault="00560FC1" w:rsidP="00C3253E">
      <w:pPr>
        <w:pStyle w:val="Heading2"/>
        <w:jc w:val="left"/>
        <w:rPr>
          <w:rFonts w:ascii="Courier New" w:eastAsia="Times New Roman" w:hAnsi="Courier New" w:cs="Courier New"/>
          <w:b/>
          <w:bCs/>
          <w:color w:val="1F3864" w:themeColor="accent1" w:themeShade="80"/>
          <w:sz w:val="28"/>
          <w:szCs w:val="28"/>
          <w:lang w:eastAsia="en-AU"/>
          <w:rPrChange w:id="7" w:author="Siobhan O'Malley" w:date="2020-03-19T14:59:00Z">
            <w:rPr>
              <w:rFonts w:ascii="Segoe MDL2 Assets" w:eastAsia="Times New Roman" w:hAnsi="Segoe MDL2 Assets" w:cs="Arial"/>
              <w:b/>
              <w:bCs/>
              <w:color w:val="2F5496" w:themeColor="accent1" w:themeShade="BF"/>
              <w:sz w:val="24"/>
              <w:szCs w:val="24"/>
              <w:lang w:eastAsia="en-AU"/>
            </w:rPr>
          </w:rPrChange>
        </w:rPr>
        <w:pPrChange w:id="8" w:author="Siobhan O'Malley" w:date="2020-03-19T14:59:00Z">
          <w:pPr>
            <w:shd w:val="clear" w:color="auto" w:fill="FFFFFF"/>
            <w:spacing w:after="0" w:line="240" w:lineRule="auto"/>
            <w:outlineLvl w:val="2"/>
          </w:pPr>
        </w:pPrChange>
      </w:pPr>
      <w:r w:rsidRPr="006057DC">
        <w:rPr>
          <w:rFonts w:ascii="Courier New" w:eastAsia="Times New Roman" w:hAnsi="Courier New" w:cs="Courier New"/>
          <w:b/>
          <w:bCs/>
          <w:color w:val="1F3864" w:themeColor="accent1" w:themeShade="80"/>
          <w:sz w:val="28"/>
          <w:szCs w:val="28"/>
          <w:lang w:eastAsia="en-AU"/>
          <w:rPrChange w:id="9" w:author="Siobhan O'Malley" w:date="2020-03-19T14:59:00Z">
            <w:rPr>
              <w:rFonts w:ascii="Segoe MDL2 Assets" w:eastAsia="Times New Roman" w:hAnsi="Segoe MDL2 Assets" w:cs="Arial"/>
              <w:b/>
              <w:bCs/>
              <w:color w:val="2F5496" w:themeColor="accent1" w:themeShade="BF"/>
              <w:sz w:val="24"/>
              <w:szCs w:val="24"/>
              <w:lang w:eastAsia="en-AU"/>
            </w:rPr>
          </w:rPrChange>
        </w:rPr>
        <w:t>AIMS</w:t>
      </w:r>
    </w:p>
    <w:p w:rsidR="00FB253B" w:rsidRPr="006057DC" w:rsidRDefault="00FB253B" w:rsidP="00FB253B">
      <w:pPr>
        <w:rPr>
          <w:rFonts w:ascii="Courier New" w:eastAsia="Times New Roman" w:hAnsi="Courier New" w:cs="Courier New"/>
          <w:sz w:val="24"/>
          <w:szCs w:val="24"/>
          <w:lang w:eastAsia="en-AU"/>
          <w:rPrChange w:id="10" w:author="Siobhan O'Malley" w:date="2020-03-19T15:00:00Z">
            <w:rPr>
              <w:rFonts w:ascii="Segoe MDL2 Assets" w:eastAsia="Times New Roman" w:hAnsi="Segoe MDL2 Assets" w:cs="Arial"/>
              <w:color w:val="222222"/>
              <w:sz w:val="24"/>
              <w:szCs w:val="24"/>
              <w:lang w:eastAsia="en-AU"/>
            </w:rPr>
          </w:rPrChange>
        </w:rPr>
      </w:pPr>
      <w:r w:rsidRPr="006057DC">
        <w:rPr>
          <w:rFonts w:ascii="Courier New" w:eastAsia="Times New Roman" w:hAnsi="Courier New" w:cs="Courier New"/>
          <w:sz w:val="24"/>
          <w:szCs w:val="24"/>
          <w:lang w:eastAsia="en-AU"/>
        </w:rPr>
        <w:t>To develop an effective task management system with the capability of performing exceptional job scheduling and resource allocation.</w:t>
      </w:r>
    </w:p>
    <w:p w:rsidR="00FC6C64" w:rsidRPr="006057DC" w:rsidRDefault="00FC6C64" w:rsidP="00C3253E">
      <w:pPr>
        <w:rPr>
          <w:rFonts w:ascii="Courier New" w:eastAsia="Times New Roman" w:hAnsi="Courier New" w:cs="Courier New"/>
          <w:sz w:val="24"/>
          <w:szCs w:val="24"/>
          <w:lang w:eastAsia="en-AU"/>
          <w:rPrChange w:id="11" w:author="Siobhan O'Malley" w:date="2020-03-19T15:00:00Z">
            <w:rPr>
              <w:rFonts w:ascii="Segoe MDL2 Assets" w:eastAsia="Times New Roman" w:hAnsi="Segoe MDL2 Assets" w:cs="Arial"/>
              <w:color w:val="222222"/>
              <w:sz w:val="24"/>
              <w:szCs w:val="24"/>
              <w:lang w:eastAsia="en-AU"/>
            </w:rPr>
          </w:rPrChange>
        </w:rPr>
        <w:pPrChange w:id="12" w:author="Siobhan O'Malley" w:date="2020-03-19T15:00:00Z">
          <w:pPr>
            <w:shd w:val="clear" w:color="auto" w:fill="FFFFFF"/>
            <w:spacing w:after="0" w:line="240" w:lineRule="auto"/>
            <w:outlineLvl w:val="2"/>
          </w:pPr>
        </w:pPrChange>
      </w:pPr>
    </w:p>
    <w:p w:rsidR="00560FC1" w:rsidRPr="006057DC" w:rsidRDefault="00560FC1" w:rsidP="00C3253E">
      <w:pPr>
        <w:pStyle w:val="Heading2"/>
        <w:jc w:val="left"/>
        <w:rPr>
          <w:rFonts w:ascii="Courier New" w:eastAsia="Times New Roman" w:hAnsi="Courier New" w:cs="Courier New"/>
          <w:b/>
          <w:bCs/>
          <w:color w:val="1F3864" w:themeColor="accent1" w:themeShade="80"/>
          <w:sz w:val="28"/>
          <w:szCs w:val="28"/>
          <w:lang w:eastAsia="en-AU"/>
          <w:rPrChange w:id="13" w:author="Siobhan O'Malley" w:date="2020-03-19T14:59:00Z">
            <w:rPr>
              <w:rFonts w:ascii="Segoe MDL2 Assets" w:eastAsia="Times New Roman" w:hAnsi="Segoe MDL2 Assets" w:cs="Arial"/>
              <w:b/>
              <w:bCs/>
              <w:color w:val="2F5496" w:themeColor="accent1" w:themeShade="BF"/>
              <w:sz w:val="24"/>
              <w:szCs w:val="24"/>
              <w:lang w:eastAsia="en-AU"/>
            </w:rPr>
          </w:rPrChange>
        </w:rPr>
        <w:pPrChange w:id="14" w:author="Siobhan O'Malley" w:date="2020-03-19T14:59:00Z">
          <w:pPr>
            <w:shd w:val="clear" w:color="auto" w:fill="FFFFFF"/>
            <w:spacing w:after="0" w:line="240" w:lineRule="auto"/>
            <w:outlineLvl w:val="2"/>
          </w:pPr>
        </w:pPrChange>
      </w:pPr>
      <w:r w:rsidRPr="006057DC">
        <w:rPr>
          <w:rFonts w:ascii="Courier New" w:eastAsia="Times New Roman" w:hAnsi="Courier New" w:cs="Courier New"/>
          <w:b/>
          <w:bCs/>
          <w:color w:val="1F3864" w:themeColor="accent1" w:themeShade="80"/>
          <w:sz w:val="28"/>
          <w:szCs w:val="28"/>
          <w:lang w:eastAsia="en-AU"/>
          <w:rPrChange w:id="15" w:author="Siobhan O'Malley" w:date="2020-03-19T14:59:00Z">
            <w:rPr>
              <w:rFonts w:ascii="Segoe MDL2 Assets" w:eastAsia="Times New Roman" w:hAnsi="Segoe MDL2 Assets" w:cs="Arial"/>
              <w:b/>
              <w:bCs/>
              <w:color w:val="2F5496" w:themeColor="accent1" w:themeShade="BF"/>
              <w:sz w:val="24"/>
              <w:szCs w:val="24"/>
              <w:lang w:eastAsia="en-AU"/>
            </w:rPr>
          </w:rPrChange>
        </w:rPr>
        <w:t xml:space="preserve">BACKGROUND </w:t>
      </w:r>
    </w:p>
    <w:p w:rsidR="00CA3D28" w:rsidRDefault="007D60BC" w:rsidP="00E211B5">
      <w:pPr>
        <w:rPr>
          <w:rFonts w:ascii="Courier New" w:eastAsia="Times New Roman" w:hAnsi="Courier New" w:cs="Courier New"/>
          <w:sz w:val="24"/>
          <w:szCs w:val="24"/>
          <w:lang w:eastAsia="en-AU"/>
        </w:rPr>
      </w:pPr>
      <w:r>
        <w:rPr>
          <w:rFonts w:ascii="Courier New" w:eastAsia="Times New Roman" w:hAnsi="Courier New" w:cs="Courier New"/>
          <w:sz w:val="24"/>
          <w:szCs w:val="24"/>
          <w:lang w:eastAsia="en-AU"/>
        </w:rPr>
        <w:t>This project is based upon a simulation of cloud computing, which</w:t>
      </w:r>
      <w:r w:rsidR="00A81FA8">
        <w:rPr>
          <w:rFonts w:ascii="Courier New" w:eastAsia="Times New Roman" w:hAnsi="Courier New" w:cs="Courier New"/>
          <w:sz w:val="24"/>
          <w:szCs w:val="24"/>
          <w:lang w:eastAsia="en-AU"/>
        </w:rPr>
        <w:t xml:space="preserve"> involves</w:t>
      </w:r>
      <w:r w:rsidR="00CA3D28">
        <w:rPr>
          <w:rFonts w:ascii="Courier New" w:eastAsia="Times New Roman" w:hAnsi="Courier New" w:cs="Courier New"/>
          <w:sz w:val="24"/>
          <w:szCs w:val="24"/>
          <w:lang w:eastAsia="en-AU"/>
        </w:rPr>
        <w:t xml:space="preserve"> using a network of remote servers to store, manage, and process data. It is an on-demand service that is scalable, cost-effective, and reliable. </w:t>
      </w:r>
    </w:p>
    <w:p w:rsidR="00E211B5" w:rsidRDefault="007D60BC" w:rsidP="00E211B5">
      <w:pPr>
        <w:rPr>
          <w:rFonts w:ascii="Courier New" w:eastAsia="Times New Roman" w:hAnsi="Courier New" w:cs="Courier New"/>
          <w:sz w:val="24"/>
          <w:szCs w:val="24"/>
          <w:lang w:eastAsia="en-AU"/>
        </w:rPr>
      </w:pPr>
      <w:r>
        <w:rPr>
          <w:rFonts w:ascii="Courier New" w:eastAsia="Times New Roman" w:hAnsi="Courier New" w:cs="Courier New"/>
          <w:sz w:val="24"/>
          <w:szCs w:val="24"/>
          <w:lang w:eastAsia="en-AU"/>
        </w:rPr>
        <w:t>By the end of this project, we will have created a job scheduler for a d</w:t>
      </w:r>
      <w:r w:rsidR="00E211B5">
        <w:rPr>
          <w:rFonts w:ascii="Courier New" w:eastAsia="Times New Roman" w:hAnsi="Courier New" w:cs="Courier New"/>
          <w:sz w:val="24"/>
          <w:szCs w:val="24"/>
          <w:lang w:eastAsia="en-AU"/>
        </w:rPr>
        <w:t xml:space="preserve">istributed </w:t>
      </w:r>
      <w:r>
        <w:rPr>
          <w:rFonts w:ascii="Courier New" w:eastAsia="Times New Roman" w:hAnsi="Courier New" w:cs="Courier New"/>
          <w:sz w:val="24"/>
          <w:szCs w:val="24"/>
          <w:lang w:eastAsia="en-AU"/>
        </w:rPr>
        <w:t>s</w:t>
      </w:r>
      <w:r w:rsidR="00E211B5">
        <w:rPr>
          <w:rFonts w:ascii="Courier New" w:eastAsia="Times New Roman" w:hAnsi="Courier New" w:cs="Courier New"/>
          <w:sz w:val="24"/>
          <w:szCs w:val="24"/>
          <w:lang w:eastAsia="en-AU"/>
        </w:rPr>
        <w:t>ystem</w:t>
      </w:r>
      <w:r>
        <w:rPr>
          <w:rFonts w:ascii="Courier New" w:eastAsia="Times New Roman" w:hAnsi="Courier New" w:cs="Courier New"/>
          <w:sz w:val="24"/>
          <w:szCs w:val="24"/>
          <w:lang w:eastAsia="en-AU"/>
        </w:rPr>
        <w:t>. Distributed Systems</w:t>
      </w:r>
      <w:r w:rsidR="00E211B5">
        <w:rPr>
          <w:rFonts w:ascii="Courier New" w:eastAsia="Times New Roman" w:hAnsi="Courier New" w:cs="Courier New"/>
          <w:sz w:val="24"/>
          <w:szCs w:val="24"/>
          <w:lang w:eastAsia="en-AU"/>
        </w:rPr>
        <w:t xml:space="preserve"> are networks that consist of </w:t>
      </w:r>
      <w:r w:rsidR="00722D7E">
        <w:rPr>
          <w:rFonts w:ascii="Courier New" w:eastAsia="Times New Roman" w:hAnsi="Courier New" w:cs="Courier New"/>
          <w:sz w:val="24"/>
          <w:szCs w:val="24"/>
          <w:lang w:eastAsia="en-AU"/>
        </w:rPr>
        <w:t xml:space="preserve">connected </w:t>
      </w:r>
      <w:r w:rsidR="00E211B5">
        <w:rPr>
          <w:rFonts w:ascii="Courier New" w:eastAsia="Times New Roman" w:hAnsi="Courier New" w:cs="Courier New"/>
          <w:sz w:val="24"/>
          <w:szCs w:val="24"/>
          <w:lang w:eastAsia="en-AU"/>
        </w:rPr>
        <w:t>autonomous computers</w:t>
      </w:r>
      <w:r w:rsidR="00722D7E">
        <w:rPr>
          <w:rFonts w:ascii="Courier New" w:eastAsia="Times New Roman" w:hAnsi="Courier New" w:cs="Courier New"/>
          <w:sz w:val="24"/>
          <w:szCs w:val="24"/>
          <w:lang w:eastAsia="en-AU"/>
        </w:rPr>
        <w:t xml:space="preserve">. </w:t>
      </w:r>
      <w:r w:rsidR="00A56C07">
        <w:rPr>
          <w:rFonts w:ascii="Courier New" w:eastAsia="Times New Roman" w:hAnsi="Courier New" w:cs="Courier New"/>
          <w:sz w:val="24"/>
          <w:szCs w:val="24"/>
          <w:lang w:eastAsia="en-AU"/>
        </w:rPr>
        <w:t xml:space="preserve">The system ensures efficiency by distributing tasks from a </w:t>
      </w:r>
      <w:r w:rsidR="0001497E">
        <w:rPr>
          <w:rFonts w:ascii="Courier New" w:eastAsia="Times New Roman" w:hAnsi="Courier New" w:cs="Courier New"/>
          <w:sz w:val="24"/>
          <w:szCs w:val="24"/>
          <w:lang w:eastAsia="en-AU"/>
        </w:rPr>
        <w:t>larger project</w:t>
      </w:r>
      <w:r w:rsidR="00A56C07">
        <w:rPr>
          <w:rFonts w:ascii="Courier New" w:eastAsia="Times New Roman" w:hAnsi="Courier New" w:cs="Courier New"/>
          <w:sz w:val="24"/>
          <w:szCs w:val="24"/>
          <w:lang w:eastAsia="en-AU"/>
        </w:rPr>
        <w:t xml:space="preserve"> to single computers within the network for completion.</w:t>
      </w:r>
      <w:r>
        <w:rPr>
          <w:rFonts w:ascii="Courier New" w:eastAsia="Times New Roman" w:hAnsi="Courier New" w:cs="Courier New"/>
          <w:sz w:val="24"/>
          <w:szCs w:val="24"/>
          <w:lang w:eastAsia="en-AU"/>
        </w:rPr>
        <w:t xml:space="preserve"> Hence, by creating a job scheduler we will have a complete and effective distributed system running. </w:t>
      </w:r>
    </w:p>
    <w:p w:rsidR="009D5CE8" w:rsidRDefault="007D60BC" w:rsidP="00E211B5">
      <w:pPr>
        <w:rPr>
          <w:rFonts w:ascii="Courier New" w:eastAsia="Times New Roman" w:hAnsi="Courier New" w:cs="Courier New"/>
          <w:sz w:val="24"/>
          <w:szCs w:val="24"/>
          <w:lang w:eastAsia="en-AU"/>
        </w:rPr>
      </w:pPr>
      <w:r>
        <w:rPr>
          <w:rFonts w:ascii="Courier New" w:eastAsia="Times New Roman" w:hAnsi="Courier New" w:cs="Courier New"/>
          <w:sz w:val="24"/>
          <w:szCs w:val="24"/>
          <w:lang w:eastAsia="en-AU"/>
        </w:rPr>
        <w:t xml:space="preserve">Our job scheduler will likely </w:t>
      </w:r>
      <w:r w:rsidR="00BE5E57">
        <w:rPr>
          <w:rFonts w:ascii="Courier New" w:eastAsia="Times New Roman" w:hAnsi="Courier New" w:cs="Courier New"/>
          <w:sz w:val="24"/>
          <w:szCs w:val="24"/>
          <w:lang w:eastAsia="en-AU"/>
        </w:rPr>
        <w:t>make use of the</w:t>
      </w:r>
      <w:r w:rsidR="009D5CE8">
        <w:rPr>
          <w:rFonts w:ascii="Courier New" w:eastAsia="Times New Roman" w:hAnsi="Courier New" w:cs="Courier New"/>
          <w:sz w:val="24"/>
          <w:szCs w:val="24"/>
          <w:lang w:eastAsia="en-AU"/>
        </w:rPr>
        <w:t xml:space="preserve"> client-server communication model</w:t>
      </w:r>
      <w:r w:rsidR="00BE5E57">
        <w:rPr>
          <w:rFonts w:ascii="Courier New" w:eastAsia="Times New Roman" w:hAnsi="Courier New" w:cs="Courier New"/>
          <w:sz w:val="24"/>
          <w:szCs w:val="24"/>
          <w:lang w:eastAsia="en-AU"/>
        </w:rPr>
        <w:t>, as it</w:t>
      </w:r>
      <w:r w:rsidR="009D5CE8">
        <w:rPr>
          <w:rFonts w:ascii="Courier New" w:eastAsia="Times New Roman" w:hAnsi="Courier New" w:cs="Courier New"/>
          <w:sz w:val="24"/>
          <w:szCs w:val="24"/>
          <w:lang w:eastAsia="en-AU"/>
        </w:rPr>
        <w:t xml:space="preserve"> is a structure that manages the workload between providers and clients.</w:t>
      </w:r>
      <w:r w:rsidR="00BE5E57">
        <w:rPr>
          <w:rFonts w:ascii="Courier New" w:eastAsia="Times New Roman" w:hAnsi="Courier New" w:cs="Courier New"/>
          <w:sz w:val="24"/>
          <w:szCs w:val="24"/>
          <w:lang w:eastAsia="en-AU"/>
        </w:rPr>
        <w:t xml:space="preserve"> Where, up</w:t>
      </w:r>
      <w:r w:rsidR="009D5CE8">
        <w:rPr>
          <w:rFonts w:ascii="Courier New" w:eastAsia="Times New Roman" w:hAnsi="Courier New" w:cs="Courier New"/>
          <w:sz w:val="24"/>
          <w:szCs w:val="24"/>
          <w:lang w:eastAsia="en-AU"/>
        </w:rPr>
        <w:t xml:space="preserve">on request the server processes and stores data for the client. </w:t>
      </w:r>
    </w:p>
    <w:p w:rsidR="00FC6C64" w:rsidRDefault="00FC6C64" w:rsidP="007B5197">
      <w:pPr>
        <w:rPr>
          <w:rFonts w:ascii="Courier New" w:eastAsia="Times New Roman" w:hAnsi="Courier New" w:cs="Courier New"/>
          <w:sz w:val="24"/>
          <w:szCs w:val="24"/>
          <w:lang w:eastAsia="en-AU"/>
        </w:rPr>
      </w:pPr>
    </w:p>
    <w:p w:rsidR="007B5197" w:rsidRPr="006057DC" w:rsidRDefault="007B5197" w:rsidP="00C3253E">
      <w:pPr>
        <w:rPr>
          <w:rFonts w:ascii="Courier New" w:eastAsia="Times New Roman" w:hAnsi="Courier New" w:cs="Courier New"/>
          <w:sz w:val="24"/>
          <w:szCs w:val="24"/>
          <w:lang w:eastAsia="en-AU"/>
          <w:rPrChange w:id="16" w:author="Siobhan O'Malley" w:date="2020-03-19T15:00:00Z">
            <w:rPr>
              <w:rFonts w:ascii="Segoe MDL2 Assets" w:eastAsia="Times New Roman" w:hAnsi="Segoe MDL2 Assets" w:cs="Arial"/>
              <w:color w:val="222222"/>
              <w:sz w:val="24"/>
              <w:szCs w:val="24"/>
              <w:lang w:eastAsia="en-AU"/>
            </w:rPr>
          </w:rPrChange>
        </w:rPr>
        <w:pPrChange w:id="17" w:author="Siobhan O'Malley" w:date="2020-03-19T15:00:00Z">
          <w:pPr>
            <w:shd w:val="clear" w:color="auto" w:fill="FFFFFF"/>
            <w:spacing w:before="100" w:beforeAutospacing="1" w:after="0" w:line="240" w:lineRule="auto"/>
          </w:pPr>
        </w:pPrChange>
      </w:pPr>
      <w:bookmarkStart w:id="18" w:name="_GoBack"/>
      <w:bookmarkEnd w:id="18"/>
    </w:p>
    <w:p w:rsidR="00560FC1" w:rsidRPr="000A7E36" w:rsidRDefault="00560FC1" w:rsidP="000A7E36">
      <w:pPr>
        <w:pStyle w:val="Heading2"/>
        <w:jc w:val="left"/>
        <w:rPr>
          <w:rFonts w:ascii="Courier New" w:eastAsia="Times New Roman" w:hAnsi="Courier New" w:cs="Courier New"/>
          <w:b/>
          <w:bCs/>
          <w:color w:val="1F3864" w:themeColor="accent1" w:themeShade="80"/>
          <w:sz w:val="28"/>
          <w:szCs w:val="28"/>
          <w:lang w:eastAsia="en-AU"/>
          <w:rPrChange w:id="19" w:author="Siobhan O'Malley" w:date="2020-03-19T15:01:00Z">
            <w:rPr>
              <w:rFonts w:ascii="Segoe MDL2 Assets" w:eastAsia="Times New Roman" w:hAnsi="Segoe MDL2 Assets" w:cs="Arial"/>
              <w:color w:val="222222"/>
              <w:sz w:val="24"/>
              <w:szCs w:val="24"/>
              <w:lang w:eastAsia="en-AU"/>
            </w:rPr>
          </w:rPrChange>
        </w:rPr>
        <w:pPrChange w:id="20" w:author="Siobhan O'Malley" w:date="2020-03-19T15:01:00Z">
          <w:pPr>
            <w:shd w:val="clear" w:color="auto" w:fill="FFFFFF"/>
            <w:spacing w:before="90" w:after="0" w:line="240" w:lineRule="auto"/>
          </w:pPr>
        </w:pPrChange>
      </w:pPr>
      <w:r w:rsidRPr="006057DC">
        <w:rPr>
          <w:rFonts w:ascii="Courier New" w:eastAsia="Times New Roman" w:hAnsi="Courier New" w:cs="Courier New"/>
          <w:b/>
          <w:bCs/>
          <w:color w:val="1F3864" w:themeColor="accent1" w:themeShade="80"/>
          <w:sz w:val="28"/>
          <w:szCs w:val="28"/>
          <w:lang w:eastAsia="en-AU"/>
          <w:rPrChange w:id="21" w:author="Siobhan O'Malley" w:date="2020-03-19T14:59:00Z">
            <w:rPr>
              <w:rFonts w:ascii="Segoe MDL2 Assets" w:eastAsia="Times New Roman" w:hAnsi="Segoe MDL2 Assets" w:cs="Arial"/>
              <w:b/>
              <w:bCs/>
              <w:color w:val="2F5496" w:themeColor="accent1" w:themeShade="BF"/>
              <w:sz w:val="24"/>
              <w:szCs w:val="24"/>
              <w:lang w:eastAsia="en-AU"/>
            </w:rPr>
          </w:rPrChange>
        </w:rPr>
        <w:lastRenderedPageBreak/>
        <w:t>PROJECT PLAN</w:t>
      </w:r>
    </w:p>
    <w:p w:rsidR="00560FC1" w:rsidRPr="000A7E36" w:rsidRDefault="000A7E36" w:rsidP="000A7E36">
      <w:pPr>
        <w:pStyle w:val="ListParagraph"/>
        <w:numPr>
          <w:ilvl w:val="0"/>
          <w:numId w:val="6"/>
        </w:numPr>
        <w:rPr>
          <w:rFonts w:ascii="Courier New" w:eastAsia="Times New Roman" w:hAnsi="Courier New" w:cs="Courier New"/>
          <w:b/>
          <w:bCs/>
          <w:sz w:val="24"/>
          <w:szCs w:val="24"/>
          <w:lang w:eastAsia="en-AU"/>
        </w:rPr>
      </w:pPr>
      <w:r>
        <w:rPr>
          <w:rFonts w:ascii="Courier New" w:eastAsia="Times New Roman" w:hAnsi="Courier New" w:cs="Courier New"/>
          <w:b/>
          <w:bCs/>
          <w:sz w:val="24"/>
          <w:szCs w:val="24"/>
          <w:lang w:eastAsia="en-AU"/>
        </w:rPr>
        <w:t>G</w:t>
      </w:r>
      <w:r w:rsidR="00560FC1" w:rsidRPr="000A7E36">
        <w:rPr>
          <w:rFonts w:ascii="Courier New" w:eastAsia="Times New Roman" w:hAnsi="Courier New" w:cs="Courier New"/>
          <w:b/>
          <w:bCs/>
          <w:sz w:val="24"/>
          <w:szCs w:val="24"/>
          <w:lang w:eastAsia="en-AU"/>
          <w:rPrChange w:id="22" w:author="Siobhan O'Malley" w:date="2020-03-19T15:01:00Z">
            <w:rPr>
              <w:rFonts w:ascii="Segoe MDL2 Assets" w:eastAsia="Times New Roman" w:hAnsi="Segoe MDL2 Assets" w:cs="Arial"/>
              <w:color w:val="222222"/>
              <w:sz w:val="24"/>
              <w:szCs w:val="24"/>
              <w:lang w:eastAsia="en-AU"/>
            </w:rPr>
          </w:rPrChange>
        </w:rPr>
        <w:t>roup members and their main roles</w:t>
      </w:r>
      <w:r>
        <w:rPr>
          <w:rFonts w:ascii="Courier New" w:eastAsia="Times New Roman" w:hAnsi="Courier New" w:cs="Courier New"/>
          <w:b/>
          <w:bCs/>
          <w:sz w:val="24"/>
          <w:szCs w:val="24"/>
          <w:lang w:eastAsia="en-AU"/>
        </w:rPr>
        <w:t>:</w:t>
      </w:r>
    </w:p>
    <w:p w:rsidR="00813D72" w:rsidRPr="00CA3746" w:rsidRDefault="00CA3746" w:rsidP="00CA3746">
      <w:pPr>
        <w:rPr>
          <w:rFonts w:ascii="Courier New" w:eastAsia="Times New Roman" w:hAnsi="Courier New" w:cs="Courier New"/>
          <w:sz w:val="24"/>
          <w:szCs w:val="24"/>
          <w:lang w:eastAsia="en-AU"/>
        </w:rPr>
      </w:pPr>
      <w:r w:rsidRPr="00CA3746">
        <w:rPr>
          <w:rFonts w:ascii="Courier New" w:eastAsia="Times New Roman" w:hAnsi="Courier New" w:cs="Courier New"/>
          <w:sz w:val="24"/>
          <w:szCs w:val="24"/>
          <w:lang w:eastAsia="en-AU"/>
        </w:rPr>
        <w:t xml:space="preserve">Our group members are </w:t>
      </w:r>
      <w:r w:rsidR="00813D72" w:rsidRPr="00CA3746">
        <w:rPr>
          <w:rFonts w:ascii="Courier New" w:eastAsia="Times New Roman" w:hAnsi="Courier New" w:cs="Courier New"/>
          <w:sz w:val="24"/>
          <w:szCs w:val="24"/>
          <w:lang w:eastAsia="en-AU"/>
        </w:rPr>
        <w:t>Matthew</w:t>
      </w:r>
      <w:r w:rsidRPr="00CA3746">
        <w:rPr>
          <w:rFonts w:ascii="Courier New" w:eastAsia="Times New Roman" w:hAnsi="Courier New" w:cs="Courier New"/>
          <w:sz w:val="24"/>
          <w:szCs w:val="24"/>
          <w:lang w:eastAsia="en-AU"/>
        </w:rPr>
        <w:t xml:space="preserve"> Long (45154929) and Siobhan O’Malley (45167648). Matthew’s solo role will be the </w:t>
      </w:r>
      <w:r w:rsidR="00813D72" w:rsidRPr="00CA3746">
        <w:rPr>
          <w:rFonts w:ascii="Courier New" w:eastAsia="Times New Roman" w:hAnsi="Courier New" w:cs="Courier New"/>
          <w:sz w:val="24"/>
          <w:szCs w:val="24"/>
          <w:lang w:eastAsia="en-AU"/>
        </w:rPr>
        <w:t>Project Manage</w:t>
      </w:r>
      <w:r w:rsidR="00A62352" w:rsidRPr="00CA3746">
        <w:rPr>
          <w:rFonts w:ascii="Courier New" w:eastAsia="Times New Roman" w:hAnsi="Courier New" w:cs="Courier New"/>
          <w:sz w:val="24"/>
          <w:szCs w:val="24"/>
          <w:lang w:eastAsia="en-AU"/>
        </w:rPr>
        <w:t>r</w:t>
      </w:r>
      <w:r w:rsidRPr="00CA3746">
        <w:rPr>
          <w:rFonts w:ascii="Courier New" w:eastAsia="Times New Roman" w:hAnsi="Courier New" w:cs="Courier New"/>
          <w:sz w:val="24"/>
          <w:szCs w:val="24"/>
          <w:lang w:eastAsia="en-AU"/>
        </w:rPr>
        <w:t xml:space="preserve"> and Siobhan’s solo role will be Program Testing. Matthew and Siobhan will equally contribute to the </w:t>
      </w:r>
      <w:r w:rsidR="00A62352" w:rsidRPr="00CA3746">
        <w:rPr>
          <w:rFonts w:ascii="Courier New" w:eastAsia="Times New Roman" w:hAnsi="Courier New" w:cs="Courier New"/>
          <w:sz w:val="24"/>
          <w:szCs w:val="24"/>
          <w:lang w:eastAsia="en-AU"/>
        </w:rPr>
        <w:t xml:space="preserve">Algorithm Design </w:t>
      </w:r>
      <w:r w:rsidRPr="00CA3746">
        <w:rPr>
          <w:rFonts w:ascii="Courier New" w:eastAsia="Times New Roman" w:hAnsi="Courier New" w:cs="Courier New"/>
          <w:sz w:val="24"/>
          <w:szCs w:val="24"/>
          <w:lang w:eastAsia="en-AU"/>
        </w:rPr>
        <w:t>and</w:t>
      </w:r>
      <w:r w:rsidR="00A62352" w:rsidRPr="00CA3746">
        <w:rPr>
          <w:rFonts w:ascii="Courier New" w:eastAsia="Times New Roman" w:hAnsi="Courier New" w:cs="Courier New"/>
          <w:sz w:val="24"/>
          <w:szCs w:val="24"/>
          <w:lang w:eastAsia="en-AU"/>
        </w:rPr>
        <w:t xml:space="preserve"> Programming</w:t>
      </w:r>
      <w:r w:rsidRPr="00CA3746">
        <w:rPr>
          <w:rFonts w:ascii="Courier New" w:eastAsia="Times New Roman" w:hAnsi="Courier New" w:cs="Courier New"/>
          <w:sz w:val="24"/>
          <w:szCs w:val="24"/>
          <w:lang w:eastAsia="en-AU"/>
        </w:rPr>
        <w:t xml:space="preserve"> in this project.</w:t>
      </w:r>
    </w:p>
    <w:p w:rsidR="00560FC1" w:rsidRPr="000A7E36" w:rsidRDefault="00357E3F" w:rsidP="000A7E36">
      <w:pPr>
        <w:pStyle w:val="ListParagraph"/>
        <w:numPr>
          <w:ilvl w:val="0"/>
          <w:numId w:val="5"/>
        </w:numPr>
        <w:rPr>
          <w:rFonts w:ascii="Courier New" w:eastAsia="Times New Roman" w:hAnsi="Courier New" w:cs="Courier New"/>
          <w:b/>
          <w:bCs/>
          <w:sz w:val="24"/>
          <w:szCs w:val="24"/>
          <w:lang w:eastAsia="en-AU"/>
        </w:rPr>
      </w:pPr>
      <w:r w:rsidRPr="000A7E36">
        <w:rPr>
          <w:rFonts w:ascii="Courier New" w:eastAsia="Times New Roman" w:hAnsi="Courier New" w:cs="Courier New"/>
          <w:b/>
          <w:bCs/>
          <w:sz w:val="24"/>
          <w:szCs w:val="24"/>
          <w:lang w:eastAsia="en-AU"/>
        </w:rPr>
        <w:t>S</w:t>
      </w:r>
      <w:r w:rsidR="00560FC1" w:rsidRPr="000A7E36">
        <w:rPr>
          <w:rFonts w:ascii="Courier New" w:eastAsia="Times New Roman" w:hAnsi="Courier New" w:cs="Courier New"/>
          <w:b/>
          <w:bCs/>
          <w:sz w:val="24"/>
          <w:szCs w:val="24"/>
          <w:lang w:eastAsia="en-AU"/>
          <w:rPrChange w:id="23" w:author="Siobhan O'Malley" w:date="2020-03-19T15:01:00Z">
            <w:rPr>
              <w:rFonts w:ascii="Segoe MDL2 Assets" w:eastAsia="Times New Roman" w:hAnsi="Segoe MDL2 Assets" w:cs="Arial"/>
              <w:color w:val="222222"/>
              <w:sz w:val="24"/>
              <w:szCs w:val="24"/>
              <w:lang w:eastAsia="en-AU"/>
            </w:rPr>
          </w:rPrChange>
        </w:rPr>
        <w:t>chedule</w:t>
      </w:r>
      <w:r w:rsidR="000A7E36">
        <w:rPr>
          <w:rFonts w:ascii="Courier New" w:eastAsia="Times New Roman" w:hAnsi="Courier New" w:cs="Courier New"/>
          <w:b/>
          <w:bCs/>
          <w:sz w:val="24"/>
          <w:szCs w:val="24"/>
          <w:lang w:eastAsia="en-AU"/>
        </w:rPr>
        <w:t>:</w:t>
      </w:r>
    </w:p>
    <w:p w:rsidR="00833EF9" w:rsidRPr="000A7E36" w:rsidRDefault="00672BC6" w:rsidP="000A7E36">
      <w:pPr>
        <w:rPr>
          <w:rFonts w:ascii="Courier New" w:eastAsia="Times New Roman" w:hAnsi="Courier New" w:cs="Courier New"/>
          <w:sz w:val="24"/>
          <w:szCs w:val="24"/>
          <w:lang w:eastAsia="en-AU"/>
        </w:rPr>
      </w:pPr>
      <w:r>
        <w:rPr>
          <w:noProof/>
        </w:rPr>
        <w:drawing>
          <wp:anchor distT="0" distB="0" distL="114300" distR="114300" simplePos="0" relativeHeight="251660288" behindDoc="0" locked="0" layoutInCell="1" allowOverlap="1" wp14:anchorId="07FB1179">
            <wp:simplePos x="0" y="0"/>
            <wp:positionH relativeFrom="margin">
              <wp:align>center</wp:align>
            </wp:positionH>
            <wp:positionV relativeFrom="paragraph">
              <wp:posOffset>1339215</wp:posOffset>
            </wp:positionV>
            <wp:extent cx="6292623" cy="39166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92623" cy="3916680"/>
                    </a:xfrm>
                    <a:prstGeom prst="rect">
                      <a:avLst/>
                    </a:prstGeom>
                  </pic:spPr>
                </pic:pic>
              </a:graphicData>
            </a:graphic>
            <wp14:sizeRelH relativeFrom="page">
              <wp14:pctWidth>0</wp14:pctWidth>
            </wp14:sizeRelH>
            <wp14:sizeRelV relativeFrom="page">
              <wp14:pctHeight>0</wp14:pctHeight>
            </wp14:sizeRelV>
          </wp:anchor>
        </w:drawing>
      </w:r>
      <w:r w:rsidR="00833EF9" w:rsidRPr="000A7E36">
        <w:rPr>
          <w:rFonts w:ascii="Courier New" w:eastAsia="Times New Roman" w:hAnsi="Courier New" w:cs="Courier New"/>
          <w:sz w:val="24"/>
          <w:szCs w:val="24"/>
          <w:lang w:eastAsia="en-AU"/>
        </w:rPr>
        <w:t>Our aim is to have each stage of the project fully completed two days before the due date, to ensure each member time to re</w:t>
      </w:r>
      <w:r w:rsidR="000A7E36" w:rsidRPr="000A7E36">
        <w:rPr>
          <w:rFonts w:ascii="Courier New" w:eastAsia="Times New Roman" w:hAnsi="Courier New" w:cs="Courier New"/>
          <w:sz w:val="24"/>
          <w:szCs w:val="24"/>
          <w:lang w:eastAsia="en-AU"/>
        </w:rPr>
        <w:t>view and discuss any concerns with the group.</w:t>
      </w:r>
      <w:r w:rsidR="0023671D">
        <w:rPr>
          <w:rFonts w:ascii="Courier New" w:eastAsia="Times New Roman" w:hAnsi="Courier New" w:cs="Courier New"/>
          <w:sz w:val="24"/>
          <w:szCs w:val="24"/>
          <w:lang w:eastAsia="en-AU"/>
        </w:rPr>
        <w:t xml:space="preserve"> Below is a Gantt Chart that provides a rough outline</w:t>
      </w:r>
      <w:r w:rsidR="008A5A89">
        <w:rPr>
          <w:rFonts w:ascii="Courier New" w:eastAsia="Times New Roman" w:hAnsi="Courier New" w:cs="Courier New"/>
          <w:sz w:val="24"/>
          <w:szCs w:val="24"/>
          <w:lang w:eastAsia="en-AU"/>
        </w:rPr>
        <w:t xml:space="preserve"> </w:t>
      </w:r>
      <w:r w:rsidR="00DC1652">
        <w:rPr>
          <w:rFonts w:ascii="Courier New" w:eastAsia="Times New Roman" w:hAnsi="Courier New" w:cs="Courier New"/>
          <w:sz w:val="24"/>
          <w:szCs w:val="24"/>
          <w:lang w:eastAsia="en-AU"/>
        </w:rPr>
        <w:t>o</w:t>
      </w:r>
      <w:r w:rsidR="00956E3F">
        <w:rPr>
          <w:rFonts w:ascii="Courier New" w:eastAsia="Times New Roman" w:hAnsi="Courier New" w:cs="Courier New"/>
          <w:sz w:val="24"/>
          <w:szCs w:val="24"/>
          <w:lang w:eastAsia="en-AU"/>
        </w:rPr>
        <w:t xml:space="preserve">f </w:t>
      </w:r>
      <w:r w:rsidR="00AC5B59">
        <w:rPr>
          <w:rFonts w:ascii="Courier New" w:eastAsia="Times New Roman" w:hAnsi="Courier New" w:cs="Courier New"/>
          <w:sz w:val="24"/>
          <w:szCs w:val="24"/>
          <w:lang w:eastAsia="en-AU"/>
        </w:rPr>
        <w:t>our timeline for the project</w:t>
      </w:r>
      <w:r w:rsidR="00D34D74">
        <w:rPr>
          <w:rFonts w:ascii="Courier New" w:eastAsia="Times New Roman" w:hAnsi="Courier New" w:cs="Courier New"/>
          <w:sz w:val="24"/>
          <w:szCs w:val="24"/>
          <w:lang w:eastAsia="en-AU"/>
        </w:rPr>
        <w:t xml:space="preserve">. We also plan on updating our chart to be more extensive as details of each stage are released. </w:t>
      </w:r>
    </w:p>
    <w:p w:rsidR="00357E3F" w:rsidRPr="006057DC" w:rsidRDefault="00357E3F" w:rsidP="00357E3F">
      <w:pPr>
        <w:pStyle w:val="ListParagraph"/>
        <w:rPr>
          <w:rFonts w:ascii="Courier New" w:eastAsia="Times New Roman" w:hAnsi="Courier New" w:cs="Courier New"/>
          <w:sz w:val="24"/>
          <w:szCs w:val="24"/>
          <w:lang w:eastAsia="en-AU"/>
          <w:rPrChange w:id="24" w:author="Siobhan O'Malley" w:date="2020-03-19T15:01:00Z">
            <w:rPr>
              <w:rFonts w:ascii="Segoe MDL2 Assets" w:eastAsia="Times New Roman" w:hAnsi="Segoe MDL2 Assets" w:cs="Arial"/>
              <w:color w:val="222222"/>
              <w:sz w:val="24"/>
              <w:szCs w:val="24"/>
              <w:lang w:eastAsia="en-AU"/>
            </w:rPr>
          </w:rPrChange>
        </w:rPr>
      </w:pPr>
    </w:p>
    <w:p w:rsidR="00560FC1" w:rsidRDefault="000A7E36" w:rsidP="000A7E36">
      <w:pPr>
        <w:pStyle w:val="ListParagraph"/>
        <w:numPr>
          <w:ilvl w:val="0"/>
          <w:numId w:val="5"/>
        </w:numPr>
        <w:rPr>
          <w:rFonts w:ascii="Courier New" w:eastAsia="Times New Roman" w:hAnsi="Courier New" w:cs="Courier New"/>
          <w:b/>
          <w:bCs/>
          <w:sz w:val="24"/>
          <w:szCs w:val="24"/>
          <w:lang w:eastAsia="en-AU"/>
        </w:rPr>
      </w:pPr>
      <w:r>
        <w:rPr>
          <w:rFonts w:ascii="Courier New" w:eastAsia="Times New Roman" w:hAnsi="Courier New" w:cs="Courier New"/>
          <w:b/>
          <w:bCs/>
          <w:sz w:val="24"/>
          <w:szCs w:val="24"/>
          <w:lang w:eastAsia="en-AU"/>
        </w:rPr>
        <w:t>W</w:t>
      </w:r>
      <w:r w:rsidR="00560FC1" w:rsidRPr="000A7E36">
        <w:rPr>
          <w:rFonts w:ascii="Courier New" w:eastAsia="Times New Roman" w:hAnsi="Courier New" w:cs="Courier New"/>
          <w:b/>
          <w:bCs/>
          <w:sz w:val="24"/>
          <w:szCs w:val="24"/>
          <w:lang w:eastAsia="en-AU"/>
          <w:rPrChange w:id="25" w:author="Siobhan O'Malley" w:date="2020-03-19T15:01:00Z">
            <w:rPr>
              <w:rFonts w:ascii="Segoe MDL2 Assets" w:eastAsia="Times New Roman" w:hAnsi="Segoe MDL2 Assets" w:cs="Arial"/>
              <w:color w:val="222222"/>
              <w:sz w:val="24"/>
              <w:szCs w:val="24"/>
              <w:lang w:eastAsia="en-AU"/>
            </w:rPr>
          </w:rPrChange>
        </w:rPr>
        <w:t>ork arrangements (meetings and other communication channels)</w:t>
      </w:r>
    </w:p>
    <w:p w:rsidR="00BE7C62" w:rsidRPr="00BE7C62" w:rsidRDefault="00BE7C62" w:rsidP="00BE7C62">
      <w:pPr>
        <w:rPr>
          <w:rFonts w:ascii="Courier New" w:eastAsia="Times New Roman" w:hAnsi="Courier New" w:cs="Courier New"/>
          <w:sz w:val="24"/>
          <w:szCs w:val="24"/>
          <w:lang w:eastAsia="en-AU"/>
          <w:rPrChange w:id="26" w:author="Siobhan O'Malley" w:date="2020-03-19T15:01:00Z">
            <w:rPr>
              <w:rFonts w:ascii="Segoe MDL2 Assets" w:eastAsia="Times New Roman" w:hAnsi="Segoe MDL2 Assets" w:cs="Arial"/>
              <w:color w:val="222222"/>
              <w:sz w:val="24"/>
              <w:szCs w:val="24"/>
              <w:lang w:eastAsia="en-AU"/>
            </w:rPr>
          </w:rPrChange>
        </w:rPr>
      </w:pPr>
      <w:r>
        <w:rPr>
          <w:rFonts w:ascii="Courier New" w:eastAsia="Times New Roman" w:hAnsi="Courier New" w:cs="Courier New"/>
          <w:sz w:val="24"/>
          <w:szCs w:val="24"/>
          <w:lang w:eastAsia="en-AU"/>
        </w:rPr>
        <w:t xml:space="preserve">We </w:t>
      </w:r>
      <w:r w:rsidR="00672BC6">
        <w:rPr>
          <w:rFonts w:ascii="Courier New" w:eastAsia="Times New Roman" w:hAnsi="Courier New" w:cs="Courier New"/>
          <w:sz w:val="24"/>
          <w:szCs w:val="24"/>
          <w:lang w:eastAsia="en-AU"/>
        </w:rPr>
        <w:t xml:space="preserve">will </w:t>
      </w:r>
      <w:r w:rsidR="005C5BDD">
        <w:rPr>
          <w:rFonts w:ascii="Courier New" w:eastAsia="Times New Roman" w:hAnsi="Courier New" w:cs="Courier New"/>
          <w:sz w:val="24"/>
          <w:szCs w:val="24"/>
          <w:lang w:eastAsia="en-AU"/>
        </w:rPr>
        <w:t xml:space="preserve">physically </w:t>
      </w:r>
      <w:r w:rsidR="00672BC6">
        <w:rPr>
          <w:rFonts w:ascii="Courier New" w:eastAsia="Times New Roman" w:hAnsi="Courier New" w:cs="Courier New"/>
          <w:sz w:val="24"/>
          <w:szCs w:val="24"/>
          <w:lang w:eastAsia="en-AU"/>
        </w:rPr>
        <w:t>meet every Sunday to check up on progression in our respective positions and to arrange any further meetings required for collaboration</w:t>
      </w:r>
      <w:r w:rsidR="00814A1B">
        <w:rPr>
          <w:rFonts w:ascii="Courier New" w:eastAsia="Times New Roman" w:hAnsi="Courier New" w:cs="Courier New"/>
          <w:sz w:val="24"/>
          <w:szCs w:val="24"/>
          <w:lang w:eastAsia="en-AU"/>
        </w:rPr>
        <w:t xml:space="preserve"> on sections of the </w:t>
      </w:r>
      <w:r w:rsidR="00814A1B">
        <w:rPr>
          <w:rFonts w:ascii="Courier New" w:eastAsia="Times New Roman" w:hAnsi="Courier New" w:cs="Courier New"/>
          <w:sz w:val="24"/>
          <w:szCs w:val="24"/>
          <w:lang w:eastAsia="en-AU"/>
        </w:rPr>
        <w:lastRenderedPageBreak/>
        <w:t xml:space="preserve">project. </w:t>
      </w:r>
      <w:r w:rsidR="009D594E">
        <w:rPr>
          <w:rFonts w:ascii="Courier New" w:eastAsia="Times New Roman" w:hAnsi="Courier New" w:cs="Courier New"/>
          <w:sz w:val="24"/>
          <w:szCs w:val="24"/>
          <w:lang w:eastAsia="en-AU"/>
        </w:rPr>
        <w:t xml:space="preserve">In these meetings we will discuss any issues faced to ensure the problems are solved effectively. </w:t>
      </w:r>
      <w:r w:rsidR="005C5BDD">
        <w:rPr>
          <w:rFonts w:ascii="Courier New" w:eastAsia="Times New Roman" w:hAnsi="Courier New" w:cs="Courier New"/>
          <w:sz w:val="24"/>
          <w:szCs w:val="24"/>
          <w:lang w:eastAsia="en-AU"/>
        </w:rPr>
        <w:t xml:space="preserve">We will also communicate via phone calls and text messages for anything that arises more urgently than waiting for the Sunday meeting, or for minor things that we may be able to easily help each other with. </w:t>
      </w:r>
    </w:p>
    <w:p w:rsidR="00560FC1" w:rsidRDefault="000A7E36" w:rsidP="000A7E36">
      <w:pPr>
        <w:pStyle w:val="ListParagraph"/>
        <w:numPr>
          <w:ilvl w:val="0"/>
          <w:numId w:val="5"/>
        </w:numPr>
        <w:rPr>
          <w:rFonts w:ascii="Courier New" w:eastAsia="Times New Roman" w:hAnsi="Courier New" w:cs="Courier New"/>
          <w:b/>
          <w:bCs/>
          <w:sz w:val="24"/>
          <w:szCs w:val="24"/>
          <w:lang w:eastAsia="en-AU"/>
        </w:rPr>
      </w:pPr>
      <w:r>
        <w:rPr>
          <w:rFonts w:ascii="Courier New" w:eastAsia="Times New Roman" w:hAnsi="Courier New" w:cs="Courier New"/>
          <w:b/>
          <w:bCs/>
          <w:sz w:val="24"/>
          <w:szCs w:val="24"/>
          <w:lang w:eastAsia="en-AU"/>
        </w:rPr>
        <w:t>D</w:t>
      </w:r>
      <w:r w:rsidR="00560FC1" w:rsidRPr="000A7E36">
        <w:rPr>
          <w:rFonts w:ascii="Courier New" w:eastAsia="Times New Roman" w:hAnsi="Courier New" w:cs="Courier New"/>
          <w:b/>
          <w:bCs/>
          <w:sz w:val="24"/>
          <w:szCs w:val="24"/>
          <w:lang w:eastAsia="en-AU"/>
          <w:rPrChange w:id="27" w:author="Siobhan O'Malley" w:date="2020-03-19T15:01:00Z">
            <w:rPr>
              <w:rFonts w:ascii="Segoe MDL2 Assets" w:eastAsia="Times New Roman" w:hAnsi="Segoe MDL2 Assets" w:cs="Arial"/>
              <w:color w:val="222222"/>
              <w:sz w:val="24"/>
              <w:szCs w:val="24"/>
              <w:lang w:eastAsia="en-AU"/>
            </w:rPr>
          </w:rPrChange>
        </w:rPr>
        <w:t xml:space="preserve">ata management including source code and documentation (Bitbucket or </w:t>
      </w:r>
      <w:proofErr w:type="spellStart"/>
      <w:r w:rsidR="00560FC1" w:rsidRPr="000A7E36">
        <w:rPr>
          <w:rFonts w:ascii="Courier New" w:eastAsia="Times New Roman" w:hAnsi="Courier New" w:cs="Courier New"/>
          <w:b/>
          <w:bCs/>
          <w:sz w:val="24"/>
          <w:szCs w:val="24"/>
          <w:lang w:eastAsia="en-AU"/>
          <w:rPrChange w:id="28" w:author="Siobhan O'Malley" w:date="2020-03-19T15:01:00Z">
            <w:rPr>
              <w:rFonts w:ascii="Segoe MDL2 Assets" w:eastAsia="Times New Roman" w:hAnsi="Segoe MDL2 Assets" w:cs="Arial"/>
              <w:color w:val="222222"/>
              <w:sz w:val="24"/>
              <w:szCs w:val="24"/>
              <w:lang w:eastAsia="en-AU"/>
            </w:rPr>
          </w:rPrChange>
        </w:rPr>
        <w:t>Github</w:t>
      </w:r>
      <w:proofErr w:type="spellEnd"/>
      <w:r w:rsidR="00560FC1" w:rsidRPr="000A7E36">
        <w:rPr>
          <w:rFonts w:ascii="Courier New" w:eastAsia="Times New Roman" w:hAnsi="Courier New" w:cs="Courier New"/>
          <w:b/>
          <w:bCs/>
          <w:sz w:val="24"/>
          <w:szCs w:val="24"/>
          <w:lang w:eastAsia="en-AU"/>
          <w:rPrChange w:id="29" w:author="Siobhan O'Malley" w:date="2020-03-19T15:01:00Z">
            <w:rPr>
              <w:rFonts w:ascii="Segoe MDL2 Assets" w:eastAsia="Times New Roman" w:hAnsi="Segoe MDL2 Assets" w:cs="Arial"/>
              <w:color w:val="222222"/>
              <w:sz w:val="24"/>
              <w:szCs w:val="24"/>
              <w:lang w:eastAsia="en-AU"/>
            </w:rPr>
          </w:rPrChange>
        </w:rPr>
        <w:t>; create one of these and provide the link in this document)</w:t>
      </w:r>
    </w:p>
    <w:p w:rsidR="00717B25" w:rsidRPr="00717B25" w:rsidRDefault="006C6FCB" w:rsidP="00717B25">
      <w:pPr>
        <w:rPr>
          <w:rFonts w:ascii="Courier New" w:eastAsia="Times New Roman" w:hAnsi="Courier New" w:cs="Courier New"/>
          <w:sz w:val="24"/>
          <w:szCs w:val="24"/>
          <w:lang w:eastAsia="en-AU"/>
          <w:rPrChange w:id="30" w:author="Siobhan O'Malley" w:date="2020-03-19T15:01:00Z">
            <w:rPr>
              <w:rFonts w:ascii="Segoe MDL2 Assets" w:eastAsia="Times New Roman" w:hAnsi="Segoe MDL2 Assets" w:cs="Arial"/>
              <w:color w:val="222222"/>
              <w:sz w:val="24"/>
              <w:szCs w:val="24"/>
              <w:lang w:eastAsia="en-AU"/>
            </w:rPr>
          </w:rPrChange>
        </w:rPr>
      </w:pPr>
      <w:r>
        <w:rPr>
          <w:rFonts w:ascii="Courier New" w:eastAsia="Times New Roman" w:hAnsi="Courier New" w:cs="Courier New"/>
          <w:sz w:val="24"/>
          <w:szCs w:val="24"/>
          <w:lang w:eastAsia="en-AU"/>
        </w:rPr>
        <w:t xml:space="preserve">We have chosen to use </w:t>
      </w:r>
      <w:proofErr w:type="spellStart"/>
      <w:r>
        <w:rPr>
          <w:rFonts w:ascii="Courier New" w:eastAsia="Times New Roman" w:hAnsi="Courier New" w:cs="Courier New"/>
          <w:sz w:val="24"/>
          <w:szCs w:val="24"/>
          <w:lang w:eastAsia="en-AU"/>
        </w:rPr>
        <w:t>Github</w:t>
      </w:r>
      <w:proofErr w:type="spellEnd"/>
      <w:r>
        <w:rPr>
          <w:rFonts w:ascii="Courier New" w:eastAsia="Times New Roman" w:hAnsi="Courier New" w:cs="Courier New"/>
          <w:sz w:val="24"/>
          <w:szCs w:val="24"/>
          <w:lang w:eastAsia="en-AU"/>
        </w:rPr>
        <w:t xml:space="preserve"> as our data management tool. </w:t>
      </w:r>
      <w:r w:rsidR="009502D7">
        <w:rPr>
          <w:rFonts w:ascii="Courier New" w:eastAsia="Times New Roman" w:hAnsi="Courier New" w:cs="Courier New"/>
          <w:sz w:val="24"/>
          <w:szCs w:val="24"/>
          <w:lang w:eastAsia="en-AU"/>
        </w:rPr>
        <w:t>We will both be collaborators on the project at the following link:</w:t>
      </w:r>
      <w:r w:rsidR="009502D7" w:rsidRPr="00255A86">
        <w:rPr>
          <w:rFonts w:ascii="Courier New" w:eastAsia="Times New Roman" w:hAnsi="Courier New" w:cs="Courier New"/>
          <w:sz w:val="32"/>
          <w:szCs w:val="32"/>
          <w:lang w:eastAsia="en-AU"/>
        </w:rPr>
        <w:t xml:space="preserve"> </w:t>
      </w:r>
      <w:hyperlink r:id="rId6" w:history="1">
        <w:r w:rsidR="00255A86" w:rsidRPr="00255A86">
          <w:rPr>
            <w:rStyle w:val="Hyperlink"/>
            <w:rFonts w:ascii="Courier New" w:hAnsi="Courier New" w:cs="Courier New"/>
            <w:sz w:val="24"/>
            <w:szCs w:val="24"/>
          </w:rPr>
          <w:t>https://github.com/mattlong163/Comp3100/projects/1</w:t>
        </w:r>
      </w:hyperlink>
    </w:p>
    <w:p w:rsidR="00560FC1" w:rsidRPr="000A7E36" w:rsidRDefault="000A7E36" w:rsidP="000A7E36">
      <w:pPr>
        <w:pStyle w:val="ListParagraph"/>
        <w:numPr>
          <w:ilvl w:val="0"/>
          <w:numId w:val="5"/>
        </w:numPr>
        <w:rPr>
          <w:rFonts w:ascii="Courier New" w:eastAsia="Times New Roman" w:hAnsi="Courier New" w:cs="Courier New"/>
          <w:b/>
          <w:bCs/>
          <w:sz w:val="24"/>
          <w:szCs w:val="24"/>
          <w:lang w:eastAsia="en-AU"/>
          <w:rPrChange w:id="31" w:author="Siobhan O'Malley" w:date="2020-03-19T15:01:00Z">
            <w:rPr>
              <w:rFonts w:ascii="Segoe MDL2 Assets" w:eastAsia="Times New Roman" w:hAnsi="Segoe MDL2 Assets" w:cs="Arial"/>
              <w:color w:val="222222"/>
              <w:sz w:val="24"/>
              <w:szCs w:val="24"/>
              <w:lang w:eastAsia="en-AU"/>
            </w:rPr>
          </w:rPrChange>
        </w:rPr>
        <w:pPrChange w:id="32" w:author="Siobhan O'Malley" w:date="2020-03-19T15:01:00Z">
          <w:pPr>
            <w:numPr>
              <w:numId w:val="2"/>
            </w:numPr>
            <w:shd w:val="clear" w:color="auto" w:fill="FFFFFF"/>
            <w:tabs>
              <w:tab w:val="num" w:pos="720"/>
            </w:tabs>
            <w:spacing w:before="100" w:beforeAutospacing="1" w:after="0" w:line="240" w:lineRule="auto"/>
            <w:ind w:left="720" w:hanging="360"/>
          </w:pPr>
        </w:pPrChange>
      </w:pPr>
      <w:r>
        <w:rPr>
          <w:rFonts w:ascii="Courier New" w:eastAsia="Times New Roman" w:hAnsi="Courier New" w:cs="Courier New"/>
          <w:b/>
          <w:bCs/>
          <w:sz w:val="24"/>
          <w:szCs w:val="24"/>
          <w:lang w:eastAsia="en-AU"/>
        </w:rPr>
        <w:t>C</w:t>
      </w:r>
      <w:r w:rsidR="00560FC1" w:rsidRPr="000A7E36">
        <w:rPr>
          <w:rFonts w:ascii="Courier New" w:eastAsia="Times New Roman" w:hAnsi="Courier New" w:cs="Courier New"/>
          <w:b/>
          <w:bCs/>
          <w:sz w:val="24"/>
          <w:szCs w:val="24"/>
          <w:lang w:eastAsia="en-AU"/>
          <w:rPrChange w:id="33" w:author="Siobhan O'Malley" w:date="2020-03-19T15:01:00Z">
            <w:rPr>
              <w:rFonts w:ascii="Segoe MDL2 Assets" w:eastAsia="Times New Roman" w:hAnsi="Segoe MDL2 Assets" w:cs="Arial"/>
              <w:color w:val="222222"/>
              <w:sz w:val="24"/>
              <w:szCs w:val="24"/>
              <w:lang w:eastAsia="en-AU"/>
            </w:rPr>
          </w:rPrChange>
        </w:rPr>
        <w:t>hoice of programming language and the justification</w:t>
      </w:r>
    </w:p>
    <w:p w:rsidR="00FC6C64" w:rsidRDefault="00BE7C62" w:rsidP="00C3253E">
      <w:pPr>
        <w:rPr>
          <w:rFonts w:ascii="Courier New" w:eastAsia="Times New Roman" w:hAnsi="Courier New" w:cs="Courier New"/>
          <w:sz w:val="24"/>
          <w:szCs w:val="24"/>
          <w:lang w:eastAsia="en-AU"/>
        </w:rPr>
      </w:pPr>
      <w:r>
        <w:rPr>
          <w:rFonts w:ascii="Courier New" w:eastAsia="Times New Roman" w:hAnsi="Courier New" w:cs="Courier New"/>
          <w:sz w:val="24"/>
          <w:szCs w:val="24"/>
          <w:lang w:eastAsia="en-AU"/>
        </w:rPr>
        <w:t>Our choice of programming language</w:t>
      </w:r>
      <w:r w:rsidR="000B0D80">
        <w:rPr>
          <w:rFonts w:ascii="Courier New" w:eastAsia="Times New Roman" w:hAnsi="Courier New" w:cs="Courier New"/>
          <w:sz w:val="24"/>
          <w:szCs w:val="24"/>
          <w:lang w:eastAsia="en-AU"/>
        </w:rPr>
        <w:t xml:space="preserve"> for this project</w:t>
      </w:r>
      <w:r>
        <w:rPr>
          <w:rFonts w:ascii="Courier New" w:eastAsia="Times New Roman" w:hAnsi="Courier New" w:cs="Courier New"/>
          <w:sz w:val="24"/>
          <w:szCs w:val="24"/>
          <w:lang w:eastAsia="en-AU"/>
        </w:rPr>
        <w:t xml:space="preserve"> is Java</w:t>
      </w:r>
      <w:r w:rsidR="001C61D2">
        <w:rPr>
          <w:rFonts w:ascii="Courier New" w:eastAsia="Times New Roman" w:hAnsi="Courier New" w:cs="Courier New"/>
          <w:sz w:val="24"/>
          <w:szCs w:val="24"/>
          <w:lang w:eastAsia="en-AU"/>
        </w:rPr>
        <w:t xml:space="preserve">. We are both confident in our knowledge and abilities in Java and we believe it has a </w:t>
      </w:r>
      <w:r w:rsidR="007A0E3E">
        <w:rPr>
          <w:rFonts w:ascii="Courier New" w:eastAsia="Times New Roman" w:hAnsi="Courier New" w:cs="Courier New"/>
          <w:sz w:val="24"/>
          <w:szCs w:val="24"/>
          <w:lang w:eastAsia="en-AU"/>
        </w:rPr>
        <w:t>user-friendly</w:t>
      </w:r>
      <w:r w:rsidR="001C61D2">
        <w:rPr>
          <w:rFonts w:ascii="Courier New" w:eastAsia="Times New Roman" w:hAnsi="Courier New" w:cs="Courier New"/>
          <w:sz w:val="24"/>
          <w:szCs w:val="24"/>
          <w:lang w:eastAsia="en-AU"/>
        </w:rPr>
        <w:t xml:space="preserve"> interface that will </w:t>
      </w:r>
      <w:r w:rsidR="000B0D80">
        <w:rPr>
          <w:rFonts w:ascii="Courier New" w:eastAsia="Times New Roman" w:hAnsi="Courier New" w:cs="Courier New"/>
          <w:sz w:val="24"/>
          <w:szCs w:val="24"/>
          <w:lang w:eastAsia="en-AU"/>
        </w:rPr>
        <w:t xml:space="preserve">assist us in ease of development. </w:t>
      </w:r>
    </w:p>
    <w:p w:rsidR="00CB3A66" w:rsidRPr="006057DC" w:rsidRDefault="00CB3A66" w:rsidP="00CB3A66">
      <w:pPr>
        <w:rPr>
          <w:rFonts w:ascii="Courier New" w:eastAsia="Times New Roman" w:hAnsi="Courier New" w:cs="Courier New"/>
          <w:sz w:val="24"/>
          <w:szCs w:val="24"/>
          <w:lang w:eastAsia="en-AU"/>
          <w:rPrChange w:id="34" w:author="Siobhan O'Malley" w:date="2020-03-19T15:01:00Z">
            <w:rPr>
              <w:rFonts w:ascii="Segoe MDL2 Assets" w:eastAsia="Times New Roman" w:hAnsi="Segoe MDL2 Assets" w:cs="Arial"/>
              <w:color w:val="222222"/>
              <w:sz w:val="24"/>
              <w:szCs w:val="24"/>
              <w:lang w:eastAsia="en-AU"/>
            </w:rPr>
          </w:rPrChange>
        </w:rPr>
      </w:pPr>
    </w:p>
    <w:p w:rsidR="00560FC1" w:rsidRPr="006057DC" w:rsidRDefault="00560FC1" w:rsidP="00C3253E">
      <w:pPr>
        <w:pStyle w:val="Heading2"/>
        <w:jc w:val="left"/>
        <w:rPr>
          <w:rFonts w:ascii="Courier New" w:eastAsia="Times New Roman" w:hAnsi="Courier New" w:cs="Courier New"/>
          <w:b/>
          <w:bCs/>
          <w:color w:val="1F3864" w:themeColor="accent1" w:themeShade="80"/>
          <w:sz w:val="28"/>
          <w:szCs w:val="28"/>
          <w:lang w:eastAsia="en-AU"/>
          <w:rPrChange w:id="35" w:author="Siobhan O'Malley" w:date="2020-03-19T14:59:00Z">
            <w:rPr>
              <w:rFonts w:ascii="Segoe MDL2 Assets" w:eastAsia="Times New Roman" w:hAnsi="Segoe MDL2 Assets" w:cs="Arial"/>
              <w:b/>
              <w:bCs/>
              <w:color w:val="2F5496" w:themeColor="accent1" w:themeShade="BF"/>
              <w:sz w:val="24"/>
              <w:szCs w:val="24"/>
              <w:lang w:eastAsia="en-AU"/>
            </w:rPr>
          </w:rPrChange>
        </w:rPr>
        <w:pPrChange w:id="36" w:author="Siobhan O'Malley" w:date="2020-03-19T14:59:00Z">
          <w:pPr>
            <w:shd w:val="clear" w:color="auto" w:fill="FFFFFF"/>
            <w:spacing w:after="0" w:line="240" w:lineRule="auto"/>
            <w:outlineLvl w:val="2"/>
          </w:pPr>
        </w:pPrChange>
      </w:pPr>
      <w:r w:rsidRPr="006057DC">
        <w:rPr>
          <w:rFonts w:ascii="Courier New" w:eastAsia="Times New Roman" w:hAnsi="Courier New" w:cs="Courier New"/>
          <w:b/>
          <w:bCs/>
          <w:color w:val="1F3864" w:themeColor="accent1" w:themeShade="80"/>
          <w:sz w:val="28"/>
          <w:szCs w:val="28"/>
          <w:lang w:eastAsia="en-AU"/>
          <w:rPrChange w:id="37" w:author="Siobhan O'Malley" w:date="2020-03-19T14:59:00Z">
            <w:rPr>
              <w:rFonts w:ascii="Segoe MDL2 Assets" w:eastAsia="Times New Roman" w:hAnsi="Segoe MDL2 Assets" w:cs="Arial"/>
              <w:b/>
              <w:bCs/>
              <w:color w:val="2F5496" w:themeColor="accent1" w:themeShade="BF"/>
              <w:sz w:val="24"/>
              <w:szCs w:val="24"/>
              <w:lang w:eastAsia="en-AU"/>
            </w:rPr>
          </w:rPrChange>
        </w:rPr>
        <w:t>REFERENCES</w:t>
      </w:r>
    </w:p>
    <w:p w:rsidR="000341F2" w:rsidRDefault="000341F2" w:rsidP="001D47FE">
      <w:pPr>
        <w:shd w:val="clear" w:color="auto" w:fill="FFFFFF"/>
        <w:spacing w:after="100" w:afterAutospacing="1" w:line="240" w:lineRule="auto"/>
        <w:outlineLvl w:val="2"/>
        <w:rPr>
          <w:rFonts w:ascii="Courier New" w:hAnsi="Courier New" w:cs="Courier New"/>
          <w:color w:val="000000"/>
          <w:sz w:val="24"/>
          <w:szCs w:val="24"/>
          <w:shd w:val="clear" w:color="auto" w:fill="FFFFFF"/>
        </w:rPr>
      </w:pPr>
      <w:r w:rsidRPr="00A2425D">
        <w:rPr>
          <w:rFonts w:ascii="Courier New" w:hAnsi="Courier New" w:cs="Courier New"/>
          <w:color w:val="000000"/>
          <w:sz w:val="24"/>
          <w:szCs w:val="24"/>
          <w:shd w:val="clear" w:color="auto" w:fill="FFFFFF"/>
        </w:rPr>
        <w:t xml:space="preserve">Client-Server Model - </w:t>
      </w:r>
      <w:proofErr w:type="spellStart"/>
      <w:r w:rsidRPr="00A2425D">
        <w:rPr>
          <w:rFonts w:ascii="Courier New" w:hAnsi="Courier New" w:cs="Courier New"/>
          <w:color w:val="000000"/>
          <w:sz w:val="24"/>
          <w:szCs w:val="24"/>
          <w:shd w:val="clear" w:color="auto" w:fill="FFFFFF"/>
        </w:rPr>
        <w:t>GeeksforGeeks</w:t>
      </w:r>
      <w:proofErr w:type="spellEnd"/>
      <w:r w:rsidRPr="00A2425D">
        <w:rPr>
          <w:rFonts w:ascii="Courier New" w:hAnsi="Courier New" w:cs="Courier New"/>
          <w:color w:val="000000"/>
          <w:sz w:val="24"/>
          <w:szCs w:val="24"/>
          <w:shd w:val="clear" w:color="auto" w:fill="FFFFFF"/>
        </w:rPr>
        <w:t xml:space="preserve"> (2020) </w:t>
      </w:r>
      <w:proofErr w:type="spellStart"/>
      <w:r w:rsidRPr="00A2425D">
        <w:rPr>
          <w:rFonts w:ascii="Courier New" w:hAnsi="Courier New" w:cs="Courier New"/>
          <w:i/>
          <w:iCs/>
          <w:color w:val="000000"/>
          <w:sz w:val="24"/>
          <w:szCs w:val="24"/>
          <w:shd w:val="clear" w:color="auto" w:fill="FFFFFF"/>
        </w:rPr>
        <w:t>GeeksforGeeks</w:t>
      </w:r>
      <w:proofErr w:type="spellEnd"/>
      <w:r w:rsidRPr="00A2425D">
        <w:rPr>
          <w:rFonts w:ascii="Courier New" w:hAnsi="Courier New" w:cs="Courier New"/>
          <w:color w:val="000000"/>
          <w:sz w:val="24"/>
          <w:szCs w:val="24"/>
          <w:shd w:val="clear" w:color="auto" w:fill="FFFFFF"/>
        </w:rPr>
        <w:t>, Available from: https://www.geeksforgeeks.org/client-server-model/ (accessed 1</w:t>
      </w:r>
      <w:r w:rsidR="0079522B">
        <w:rPr>
          <w:rFonts w:ascii="Courier New" w:hAnsi="Courier New" w:cs="Courier New"/>
          <w:color w:val="000000"/>
          <w:sz w:val="24"/>
          <w:szCs w:val="24"/>
          <w:shd w:val="clear" w:color="auto" w:fill="FFFFFF"/>
        </w:rPr>
        <w:t>2</w:t>
      </w:r>
      <w:r w:rsidRPr="00A2425D">
        <w:rPr>
          <w:rFonts w:ascii="Courier New" w:hAnsi="Courier New" w:cs="Courier New"/>
          <w:color w:val="000000"/>
          <w:sz w:val="24"/>
          <w:szCs w:val="24"/>
          <w:shd w:val="clear" w:color="auto" w:fill="FFFFFF"/>
        </w:rPr>
        <w:t xml:space="preserve"> March 2020).</w:t>
      </w:r>
    </w:p>
    <w:p w:rsidR="00FD3F74" w:rsidRPr="00A2425D" w:rsidRDefault="00FD3F74" w:rsidP="00FD3F74">
      <w:pPr>
        <w:shd w:val="clear" w:color="auto" w:fill="FFFFFF"/>
        <w:spacing w:after="100" w:afterAutospacing="1" w:line="240" w:lineRule="auto"/>
        <w:outlineLvl w:val="2"/>
        <w:rPr>
          <w:rFonts w:ascii="Courier New" w:hAnsi="Courier New" w:cs="Courier New"/>
          <w:sz w:val="24"/>
          <w:szCs w:val="24"/>
        </w:rPr>
      </w:pPr>
      <w:r w:rsidRPr="00A2425D">
        <w:rPr>
          <w:rFonts w:ascii="Courier New" w:hAnsi="Courier New" w:cs="Courier New"/>
          <w:color w:val="000000"/>
          <w:sz w:val="24"/>
          <w:szCs w:val="24"/>
          <w:shd w:val="clear" w:color="auto" w:fill="FFFFFF"/>
        </w:rPr>
        <w:t>What is a Distributed System? - Definition from Techopedia (2020) </w:t>
      </w:r>
      <w:r w:rsidRPr="00A2425D">
        <w:rPr>
          <w:rFonts w:ascii="Courier New" w:hAnsi="Courier New" w:cs="Courier New"/>
          <w:i/>
          <w:iCs/>
          <w:color w:val="000000"/>
          <w:sz w:val="24"/>
          <w:szCs w:val="24"/>
          <w:shd w:val="clear" w:color="auto" w:fill="FFFFFF"/>
        </w:rPr>
        <w:t>Techopedia.com</w:t>
      </w:r>
      <w:r w:rsidRPr="00A2425D">
        <w:rPr>
          <w:rFonts w:ascii="Courier New" w:hAnsi="Courier New" w:cs="Courier New"/>
          <w:color w:val="000000"/>
          <w:sz w:val="24"/>
          <w:szCs w:val="24"/>
          <w:shd w:val="clear" w:color="auto" w:fill="FFFFFF"/>
        </w:rPr>
        <w:t>, Available from: https://www.techopedia.com/definition/18909/distributed-system (accessed 1</w:t>
      </w:r>
      <w:r>
        <w:rPr>
          <w:rFonts w:ascii="Courier New" w:hAnsi="Courier New" w:cs="Courier New"/>
          <w:color w:val="000000"/>
          <w:sz w:val="24"/>
          <w:szCs w:val="24"/>
          <w:shd w:val="clear" w:color="auto" w:fill="FFFFFF"/>
        </w:rPr>
        <w:t>2</w:t>
      </w:r>
      <w:r w:rsidRPr="00A2425D">
        <w:rPr>
          <w:rFonts w:ascii="Courier New" w:hAnsi="Courier New" w:cs="Courier New"/>
          <w:color w:val="000000"/>
          <w:sz w:val="24"/>
          <w:szCs w:val="24"/>
          <w:shd w:val="clear" w:color="auto" w:fill="FFFFFF"/>
        </w:rPr>
        <w:t xml:space="preserve"> March 2020).</w:t>
      </w:r>
    </w:p>
    <w:p w:rsidR="00FD3F74" w:rsidRPr="00FD3F74" w:rsidRDefault="00FD3F74" w:rsidP="00FD3F74">
      <w:pPr>
        <w:rPr>
          <w:rFonts w:ascii="Courier New" w:hAnsi="Courier New" w:cs="Courier New"/>
          <w:sz w:val="24"/>
          <w:szCs w:val="24"/>
        </w:rPr>
      </w:pPr>
      <w:r w:rsidRPr="00A2425D">
        <w:rPr>
          <w:rFonts w:ascii="Courier New" w:hAnsi="Courier New" w:cs="Courier New"/>
          <w:color w:val="000000"/>
          <w:sz w:val="24"/>
          <w:szCs w:val="24"/>
          <w:shd w:val="clear" w:color="auto" w:fill="FFFFFF"/>
        </w:rPr>
        <w:t>What is cloud computing? A beginner’s guide | Microsoft Azure (2020) </w:t>
      </w:r>
      <w:r w:rsidRPr="00A2425D">
        <w:rPr>
          <w:rFonts w:ascii="Courier New" w:hAnsi="Courier New" w:cs="Courier New"/>
          <w:i/>
          <w:iCs/>
          <w:color w:val="000000"/>
          <w:sz w:val="24"/>
          <w:szCs w:val="24"/>
          <w:shd w:val="clear" w:color="auto" w:fill="FFFFFF"/>
        </w:rPr>
        <w:t>Azure.microsoft.com</w:t>
      </w:r>
      <w:r w:rsidRPr="00A2425D">
        <w:rPr>
          <w:rFonts w:ascii="Courier New" w:hAnsi="Courier New" w:cs="Courier New"/>
          <w:color w:val="000000"/>
          <w:sz w:val="24"/>
          <w:szCs w:val="24"/>
          <w:shd w:val="clear" w:color="auto" w:fill="FFFFFF"/>
        </w:rPr>
        <w:t>, Available from: https://azure.microsoft.com/en-</w:t>
      </w:r>
      <w:r>
        <w:rPr>
          <w:rFonts w:ascii="Courier New" w:hAnsi="Courier New" w:cs="Courier New"/>
          <w:color w:val="000000"/>
          <w:sz w:val="24"/>
          <w:szCs w:val="24"/>
          <w:shd w:val="clear" w:color="auto" w:fill="FFFFFF"/>
        </w:rPr>
        <w:t>a</w:t>
      </w:r>
      <w:r w:rsidRPr="00A2425D">
        <w:rPr>
          <w:rFonts w:ascii="Courier New" w:hAnsi="Courier New" w:cs="Courier New"/>
          <w:color w:val="000000"/>
          <w:sz w:val="24"/>
          <w:szCs w:val="24"/>
          <w:shd w:val="clear" w:color="auto" w:fill="FFFFFF"/>
        </w:rPr>
        <w:t>u/overview/what-is-cloud-computing/#benefits (accessed 1</w:t>
      </w:r>
      <w:r>
        <w:rPr>
          <w:rFonts w:ascii="Courier New" w:hAnsi="Courier New" w:cs="Courier New"/>
          <w:color w:val="000000"/>
          <w:sz w:val="24"/>
          <w:szCs w:val="24"/>
          <w:shd w:val="clear" w:color="auto" w:fill="FFFFFF"/>
        </w:rPr>
        <w:t>2</w:t>
      </w:r>
      <w:r w:rsidRPr="00A2425D">
        <w:rPr>
          <w:rFonts w:ascii="Courier New" w:hAnsi="Courier New" w:cs="Courier New"/>
          <w:color w:val="000000"/>
          <w:sz w:val="24"/>
          <w:szCs w:val="24"/>
          <w:shd w:val="clear" w:color="auto" w:fill="FFFFFF"/>
        </w:rPr>
        <w:t xml:space="preserve"> March 2020).</w:t>
      </w:r>
    </w:p>
    <w:p w:rsidR="00A2425D" w:rsidRPr="00A2425D" w:rsidRDefault="00A2425D" w:rsidP="001D47FE">
      <w:pPr>
        <w:shd w:val="clear" w:color="auto" w:fill="FFFFFF"/>
        <w:spacing w:after="100" w:afterAutospacing="1" w:line="240" w:lineRule="auto"/>
        <w:outlineLvl w:val="2"/>
        <w:rPr>
          <w:rFonts w:ascii="Courier New" w:hAnsi="Courier New" w:cs="Courier New"/>
          <w:sz w:val="24"/>
          <w:szCs w:val="24"/>
        </w:rPr>
      </w:pPr>
      <w:r w:rsidRPr="00A2425D">
        <w:rPr>
          <w:rFonts w:ascii="Courier New" w:hAnsi="Courier New" w:cs="Courier New"/>
          <w:color w:val="000000"/>
          <w:sz w:val="24"/>
          <w:szCs w:val="24"/>
          <w:shd w:val="clear" w:color="auto" w:fill="FFFFFF"/>
        </w:rPr>
        <w:t>What is the Client-Server Model? - Definition from Techopedia (2020) </w:t>
      </w:r>
      <w:r w:rsidRPr="00A2425D">
        <w:rPr>
          <w:rFonts w:ascii="Courier New" w:hAnsi="Courier New" w:cs="Courier New"/>
          <w:i/>
          <w:iCs/>
          <w:color w:val="000000"/>
          <w:sz w:val="24"/>
          <w:szCs w:val="24"/>
          <w:shd w:val="clear" w:color="auto" w:fill="FFFFFF"/>
        </w:rPr>
        <w:t>Techopedia.com</w:t>
      </w:r>
      <w:r w:rsidRPr="00A2425D">
        <w:rPr>
          <w:rFonts w:ascii="Courier New" w:hAnsi="Courier New" w:cs="Courier New"/>
          <w:color w:val="000000"/>
          <w:sz w:val="24"/>
          <w:szCs w:val="24"/>
          <w:shd w:val="clear" w:color="auto" w:fill="FFFFFF"/>
        </w:rPr>
        <w:t>, Available from: https://www.techopedia.com/definition/18321/client-server-model (accessed 1</w:t>
      </w:r>
      <w:r w:rsidR="0079522B">
        <w:rPr>
          <w:rFonts w:ascii="Courier New" w:hAnsi="Courier New" w:cs="Courier New"/>
          <w:color w:val="000000"/>
          <w:sz w:val="24"/>
          <w:szCs w:val="24"/>
          <w:shd w:val="clear" w:color="auto" w:fill="FFFFFF"/>
        </w:rPr>
        <w:t>2</w:t>
      </w:r>
      <w:r w:rsidRPr="00A2425D">
        <w:rPr>
          <w:rFonts w:ascii="Courier New" w:hAnsi="Courier New" w:cs="Courier New"/>
          <w:color w:val="000000"/>
          <w:sz w:val="24"/>
          <w:szCs w:val="24"/>
          <w:shd w:val="clear" w:color="auto" w:fill="FFFFFF"/>
        </w:rPr>
        <w:t xml:space="preserve"> March 2020).</w:t>
      </w:r>
    </w:p>
    <w:p w:rsidR="00560FC1" w:rsidRPr="00304366" w:rsidRDefault="00560FC1">
      <w:pPr>
        <w:rPr>
          <w:rFonts w:ascii="Cambria" w:hAnsi="Cambria"/>
          <w:b/>
          <w:bCs/>
        </w:rPr>
      </w:pPr>
    </w:p>
    <w:sectPr w:rsidR="00560FC1" w:rsidRPr="00304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B354F"/>
    <w:multiLevelType w:val="hybridMultilevel"/>
    <w:tmpl w:val="145098B4"/>
    <w:lvl w:ilvl="0" w:tplc="F06AD07E">
      <w:start w:val="1"/>
      <w:numFmt w:val="bullet"/>
      <w:lvlText w:val=""/>
      <w:lvlJc w:val="left"/>
      <w:pPr>
        <w:ind w:left="1080" w:hanging="360"/>
      </w:pPr>
      <w:rPr>
        <w:rFonts w:ascii="Symbol" w:eastAsia="Times New Roman" w:hAnsi="Symbol"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E142B4A"/>
    <w:multiLevelType w:val="hybridMultilevel"/>
    <w:tmpl w:val="EB34E9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963284"/>
    <w:multiLevelType w:val="multilevel"/>
    <w:tmpl w:val="76AA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10E86"/>
    <w:multiLevelType w:val="multilevel"/>
    <w:tmpl w:val="DD6A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E1409"/>
    <w:multiLevelType w:val="hybridMultilevel"/>
    <w:tmpl w:val="BD5C2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EDF1410"/>
    <w:multiLevelType w:val="hybridMultilevel"/>
    <w:tmpl w:val="0CB85A0E"/>
    <w:lvl w:ilvl="0" w:tplc="435C7684">
      <w:start w:val="1"/>
      <w:numFmt w:val="bullet"/>
      <w:lvlText w:val=""/>
      <w:lvlJc w:val="left"/>
      <w:pPr>
        <w:ind w:left="720" w:hanging="360"/>
      </w:pPr>
      <w:rPr>
        <w:rFonts w:ascii="Symbol" w:eastAsia="Times New Roman" w:hAnsi="Symbol"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obhan O'Malley">
    <w15:presenceInfo w15:providerId="Windows Live" w15:userId="35a47baeb0c484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FE"/>
    <w:rsid w:val="000105E8"/>
    <w:rsid w:val="0001497E"/>
    <w:rsid w:val="000341F2"/>
    <w:rsid w:val="000A7E36"/>
    <w:rsid w:val="000B0D80"/>
    <w:rsid w:val="001668A8"/>
    <w:rsid w:val="001C61D2"/>
    <w:rsid w:val="001D47FE"/>
    <w:rsid w:val="0023671D"/>
    <w:rsid w:val="00255A86"/>
    <w:rsid w:val="00304366"/>
    <w:rsid w:val="0035484E"/>
    <w:rsid w:val="00357E3F"/>
    <w:rsid w:val="00371C29"/>
    <w:rsid w:val="00431B83"/>
    <w:rsid w:val="004E4D12"/>
    <w:rsid w:val="00560FC1"/>
    <w:rsid w:val="005C5BDD"/>
    <w:rsid w:val="006057DC"/>
    <w:rsid w:val="00644FEE"/>
    <w:rsid w:val="00672BC6"/>
    <w:rsid w:val="006C6FCB"/>
    <w:rsid w:val="00717B25"/>
    <w:rsid w:val="00722D7E"/>
    <w:rsid w:val="0079522B"/>
    <w:rsid w:val="007A0E3E"/>
    <w:rsid w:val="007B5197"/>
    <w:rsid w:val="007D60BC"/>
    <w:rsid w:val="00813D72"/>
    <w:rsid w:val="00814A1B"/>
    <w:rsid w:val="00833EF9"/>
    <w:rsid w:val="008A5A89"/>
    <w:rsid w:val="009502D7"/>
    <w:rsid w:val="00956E3F"/>
    <w:rsid w:val="00994A8C"/>
    <w:rsid w:val="009A63B0"/>
    <w:rsid w:val="009B3F75"/>
    <w:rsid w:val="009B4DA9"/>
    <w:rsid w:val="009D594E"/>
    <w:rsid w:val="009D5CE8"/>
    <w:rsid w:val="009E6208"/>
    <w:rsid w:val="00A2425D"/>
    <w:rsid w:val="00A56C07"/>
    <w:rsid w:val="00A62352"/>
    <w:rsid w:val="00A81FA8"/>
    <w:rsid w:val="00AC5B59"/>
    <w:rsid w:val="00B10494"/>
    <w:rsid w:val="00B56211"/>
    <w:rsid w:val="00BE5E57"/>
    <w:rsid w:val="00BE7C62"/>
    <w:rsid w:val="00C213B4"/>
    <w:rsid w:val="00C3253E"/>
    <w:rsid w:val="00C833DC"/>
    <w:rsid w:val="00C84CCA"/>
    <w:rsid w:val="00CA3746"/>
    <w:rsid w:val="00CA3D28"/>
    <w:rsid w:val="00CB3A66"/>
    <w:rsid w:val="00CC0F47"/>
    <w:rsid w:val="00D34D74"/>
    <w:rsid w:val="00D745EC"/>
    <w:rsid w:val="00D74763"/>
    <w:rsid w:val="00DC1652"/>
    <w:rsid w:val="00E211B5"/>
    <w:rsid w:val="00E63BCA"/>
    <w:rsid w:val="00E77DD3"/>
    <w:rsid w:val="00F64E42"/>
    <w:rsid w:val="00FB253B"/>
    <w:rsid w:val="00FC6C64"/>
    <w:rsid w:val="00FD3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A4BC"/>
  <w15:chartTrackingRefBased/>
  <w15:docId w15:val="{9440234E-9DEE-4CBF-A849-B717C235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0FC1"/>
  </w:style>
  <w:style w:type="paragraph" w:styleId="Heading1">
    <w:name w:val="heading 1"/>
    <w:basedOn w:val="Normal"/>
    <w:next w:val="Normal"/>
    <w:link w:val="Heading1Char"/>
    <w:uiPriority w:val="9"/>
    <w:qFormat/>
    <w:rsid w:val="00560FC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0FC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60FC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60FC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60FC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60FC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60FC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60FC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60FC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0FC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560FC1"/>
    <w:rPr>
      <w:rFonts w:asciiTheme="majorHAnsi" w:eastAsiaTheme="majorEastAsia" w:hAnsiTheme="majorHAnsi" w:cstheme="majorBidi"/>
      <w:i/>
      <w:iCs/>
      <w:sz w:val="30"/>
      <w:szCs w:val="30"/>
    </w:rPr>
  </w:style>
  <w:style w:type="paragraph" w:styleId="NormalWeb">
    <w:name w:val="Normal (Web)"/>
    <w:basedOn w:val="Normal"/>
    <w:uiPriority w:val="99"/>
    <w:semiHidden/>
    <w:unhideWhenUsed/>
    <w:rsid w:val="001D47F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560F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0FC1"/>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semiHidden/>
    <w:rsid w:val="00560FC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60FC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60FC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60FC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60FC1"/>
    <w:rPr>
      <w:b/>
      <w:bCs/>
      <w:i/>
      <w:iCs/>
    </w:rPr>
  </w:style>
  <w:style w:type="paragraph" w:styleId="Caption">
    <w:name w:val="caption"/>
    <w:basedOn w:val="Normal"/>
    <w:next w:val="Normal"/>
    <w:uiPriority w:val="35"/>
    <w:semiHidden/>
    <w:unhideWhenUsed/>
    <w:qFormat/>
    <w:rsid w:val="00560FC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60FC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60FC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60FC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60FC1"/>
    <w:rPr>
      <w:color w:val="44546A" w:themeColor="text2"/>
      <w:sz w:val="28"/>
      <w:szCs w:val="28"/>
    </w:rPr>
  </w:style>
  <w:style w:type="character" w:styleId="Strong">
    <w:name w:val="Strong"/>
    <w:basedOn w:val="DefaultParagraphFont"/>
    <w:uiPriority w:val="22"/>
    <w:qFormat/>
    <w:rsid w:val="00560FC1"/>
    <w:rPr>
      <w:b/>
      <w:bCs/>
    </w:rPr>
  </w:style>
  <w:style w:type="character" w:styleId="Emphasis">
    <w:name w:val="Emphasis"/>
    <w:basedOn w:val="DefaultParagraphFont"/>
    <w:uiPriority w:val="20"/>
    <w:qFormat/>
    <w:rsid w:val="00560FC1"/>
    <w:rPr>
      <w:i/>
      <w:iCs/>
      <w:color w:val="000000" w:themeColor="text1"/>
    </w:rPr>
  </w:style>
  <w:style w:type="paragraph" w:styleId="NoSpacing">
    <w:name w:val="No Spacing"/>
    <w:uiPriority w:val="1"/>
    <w:qFormat/>
    <w:rsid w:val="00560FC1"/>
    <w:pPr>
      <w:spacing w:after="0" w:line="240" w:lineRule="auto"/>
    </w:pPr>
  </w:style>
  <w:style w:type="paragraph" w:styleId="Quote">
    <w:name w:val="Quote"/>
    <w:basedOn w:val="Normal"/>
    <w:next w:val="Normal"/>
    <w:link w:val="QuoteChar"/>
    <w:uiPriority w:val="29"/>
    <w:qFormat/>
    <w:rsid w:val="00560FC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60FC1"/>
    <w:rPr>
      <w:i/>
      <w:iCs/>
      <w:color w:val="7B7B7B" w:themeColor="accent3" w:themeShade="BF"/>
      <w:sz w:val="24"/>
      <w:szCs w:val="24"/>
    </w:rPr>
  </w:style>
  <w:style w:type="paragraph" w:styleId="IntenseQuote">
    <w:name w:val="Intense Quote"/>
    <w:basedOn w:val="Normal"/>
    <w:next w:val="Normal"/>
    <w:link w:val="IntenseQuoteChar"/>
    <w:uiPriority w:val="30"/>
    <w:qFormat/>
    <w:rsid w:val="00560FC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60FC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60FC1"/>
    <w:rPr>
      <w:i/>
      <w:iCs/>
      <w:color w:val="595959" w:themeColor="text1" w:themeTint="A6"/>
    </w:rPr>
  </w:style>
  <w:style w:type="character" w:styleId="IntenseEmphasis">
    <w:name w:val="Intense Emphasis"/>
    <w:basedOn w:val="DefaultParagraphFont"/>
    <w:uiPriority w:val="21"/>
    <w:qFormat/>
    <w:rsid w:val="00560FC1"/>
    <w:rPr>
      <w:b/>
      <w:bCs/>
      <w:i/>
      <w:iCs/>
      <w:color w:val="auto"/>
    </w:rPr>
  </w:style>
  <w:style w:type="character" w:styleId="SubtleReference">
    <w:name w:val="Subtle Reference"/>
    <w:basedOn w:val="DefaultParagraphFont"/>
    <w:uiPriority w:val="31"/>
    <w:qFormat/>
    <w:rsid w:val="00560FC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60FC1"/>
    <w:rPr>
      <w:b/>
      <w:bCs/>
      <w:caps w:val="0"/>
      <w:smallCaps/>
      <w:color w:val="auto"/>
      <w:spacing w:val="0"/>
      <w:u w:val="single"/>
    </w:rPr>
  </w:style>
  <w:style w:type="character" w:styleId="BookTitle">
    <w:name w:val="Book Title"/>
    <w:basedOn w:val="DefaultParagraphFont"/>
    <w:uiPriority w:val="33"/>
    <w:qFormat/>
    <w:rsid w:val="00560FC1"/>
    <w:rPr>
      <w:b/>
      <w:bCs/>
      <w:caps w:val="0"/>
      <w:smallCaps/>
      <w:spacing w:val="0"/>
    </w:rPr>
  </w:style>
  <w:style w:type="paragraph" w:styleId="TOCHeading">
    <w:name w:val="TOC Heading"/>
    <w:basedOn w:val="Heading1"/>
    <w:next w:val="Normal"/>
    <w:uiPriority w:val="39"/>
    <w:semiHidden/>
    <w:unhideWhenUsed/>
    <w:qFormat/>
    <w:rsid w:val="00560FC1"/>
    <w:pPr>
      <w:outlineLvl w:val="9"/>
    </w:pPr>
  </w:style>
  <w:style w:type="paragraph" w:styleId="BalloonText">
    <w:name w:val="Balloon Text"/>
    <w:basedOn w:val="Normal"/>
    <w:link w:val="BalloonTextChar"/>
    <w:uiPriority w:val="99"/>
    <w:semiHidden/>
    <w:unhideWhenUsed/>
    <w:rsid w:val="00C325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53E"/>
    <w:rPr>
      <w:rFonts w:ascii="Segoe UI" w:hAnsi="Segoe UI" w:cs="Segoe UI"/>
      <w:sz w:val="18"/>
      <w:szCs w:val="18"/>
    </w:rPr>
  </w:style>
  <w:style w:type="paragraph" w:styleId="ListParagraph">
    <w:name w:val="List Paragraph"/>
    <w:basedOn w:val="Normal"/>
    <w:uiPriority w:val="34"/>
    <w:qFormat/>
    <w:rsid w:val="00C3253E"/>
    <w:pPr>
      <w:ind w:left="720"/>
      <w:contextualSpacing/>
    </w:pPr>
  </w:style>
  <w:style w:type="paragraph" w:styleId="Revision">
    <w:name w:val="Revision"/>
    <w:hidden/>
    <w:uiPriority w:val="99"/>
    <w:semiHidden/>
    <w:rsid w:val="009B3F75"/>
    <w:pPr>
      <w:spacing w:after="0" w:line="240" w:lineRule="auto"/>
    </w:pPr>
  </w:style>
  <w:style w:type="character" w:styleId="Hyperlink">
    <w:name w:val="Hyperlink"/>
    <w:basedOn w:val="DefaultParagraphFont"/>
    <w:uiPriority w:val="99"/>
    <w:semiHidden/>
    <w:unhideWhenUsed/>
    <w:rsid w:val="00B104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98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long163/Comp3100/projects/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O'Malley</dc:creator>
  <cp:keywords/>
  <dc:description/>
  <cp:lastModifiedBy>Siobhan O'Malley</cp:lastModifiedBy>
  <cp:revision>70</cp:revision>
  <dcterms:created xsi:type="dcterms:W3CDTF">2020-03-19T03:35:00Z</dcterms:created>
  <dcterms:modified xsi:type="dcterms:W3CDTF">2020-03-20T09:40:00Z</dcterms:modified>
</cp:coreProperties>
</file>